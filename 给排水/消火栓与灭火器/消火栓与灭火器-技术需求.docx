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D3E8D" w14:textId="533F23AF" w:rsidR="006B429D" w:rsidRPr="006B429D" w:rsidRDefault="00807631" w:rsidP="00A30AB3">
      <w:pPr>
        <w:ind w:firstLine="0"/>
        <w:jc w:val="center"/>
        <w:rPr>
          <w:b/>
          <w:sz w:val="36"/>
        </w:rPr>
      </w:pPr>
      <w:r w:rsidRPr="006B429D">
        <w:rPr>
          <w:rFonts w:hint="eastAsia"/>
          <w:b/>
          <w:sz w:val="36"/>
        </w:rPr>
        <w:t>消火栓与灭火器-技术合作需求</w:t>
      </w:r>
    </w:p>
    <w:p w14:paraId="0D092565" w14:textId="361C33F3" w:rsidR="00E34036" w:rsidRPr="00807631" w:rsidRDefault="00167A9A" w:rsidP="00807631">
      <w:pPr>
        <w:pStyle w:val="1"/>
      </w:pPr>
      <w:r>
        <w:rPr>
          <w:rFonts w:hint="eastAsia"/>
        </w:rPr>
        <w:t>技术内容</w:t>
      </w:r>
    </w:p>
    <w:p w14:paraId="32EC3F13" w14:textId="0F434456" w:rsidR="00073AFE" w:rsidRPr="00807631" w:rsidRDefault="002F6F8C" w:rsidP="00807631">
      <w:r w:rsidRPr="00807631">
        <w:rPr>
          <w:rFonts w:hint="eastAsia"/>
        </w:rPr>
        <w:t>整个项目可以划分成四</w:t>
      </w:r>
      <w:r w:rsidR="00073AFE" w:rsidRPr="00807631">
        <w:rPr>
          <w:rFonts w:hint="eastAsia"/>
        </w:rPr>
        <w:t>个部分</w:t>
      </w:r>
    </w:p>
    <w:p w14:paraId="2C3C9C43" w14:textId="77777777" w:rsidR="00073AFE" w:rsidRPr="00807631" w:rsidRDefault="00073AFE" w:rsidP="00807631">
      <w:pPr>
        <w:pStyle w:val="2"/>
      </w:pPr>
      <w:r w:rsidRPr="00807631">
        <w:rPr>
          <w:rFonts w:hint="eastAsia"/>
        </w:rPr>
        <w:t>数据识别</w:t>
      </w:r>
    </w:p>
    <w:p w14:paraId="2C438072" w14:textId="77777777" w:rsidR="00073AFE" w:rsidRPr="00807631" w:rsidRDefault="00073AFE" w:rsidP="00807631">
      <w:r w:rsidRPr="00807631">
        <w:rPr>
          <w:rFonts w:hint="eastAsia"/>
        </w:rPr>
        <w:t>这一部分的主要内容是从CAD图纸中（可以暂时只考虑天华</w:t>
      </w:r>
      <w:r w:rsidR="00003EF3" w:rsidRPr="00807631">
        <w:rPr>
          <w:rFonts w:hint="eastAsia"/>
        </w:rPr>
        <w:t>图纸</w:t>
      </w:r>
      <w:r w:rsidRPr="00807631">
        <w:rPr>
          <w:rFonts w:hint="eastAsia"/>
        </w:rPr>
        <w:t>），提取出建筑信息包括</w:t>
      </w:r>
    </w:p>
    <w:p w14:paraId="34A3618B" w14:textId="66B85DB2" w:rsidR="00073AFE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空间</w:t>
      </w:r>
      <w:r w:rsidR="00DD7501" w:rsidRPr="00807631">
        <w:rPr>
          <w:rFonts w:hint="eastAsia"/>
        </w:rPr>
        <w:t>信息</w:t>
      </w:r>
      <w:r w:rsidRPr="00807631">
        <w:rPr>
          <w:rFonts w:hint="eastAsia"/>
        </w:rPr>
        <w:t>（例如厨房，卧室，客厅等）</w:t>
      </w:r>
    </w:p>
    <w:p w14:paraId="7AE1D9F3" w14:textId="0C5BF599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墙</w:t>
      </w:r>
      <w:r w:rsidR="00371E76" w:rsidRPr="00807631">
        <w:rPr>
          <w:rFonts w:hint="eastAsia"/>
        </w:rPr>
        <w:t>/剪力墙</w:t>
      </w:r>
    </w:p>
    <w:p w14:paraId="457331EB" w14:textId="44FB8B7B" w:rsidR="001451D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门</w:t>
      </w:r>
      <w:r w:rsidR="00E94F29">
        <w:rPr>
          <w:rFonts w:hint="eastAsia"/>
        </w:rPr>
        <w:t>洞</w:t>
      </w:r>
    </w:p>
    <w:p w14:paraId="0122BF6F" w14:textId="1643B4E4" w:rsidR="00E94F29" w:rsidRPr="00807631" w:rsidRDefault="00E94F29" w:rsidP="00807631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门扇</w:t>
      </w:r>
    </w:p>
    <w:p w14:paraId="6F4EDAE9" w14:textId="77777777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柱</w:t>
      </w:r>
    </w:p>
    <w:p w14:paraId="3F3114FB" w14:textId="0F86ED1B" w:rsidR="001451D1" w:rsidRPr="00807631" w:rsidRDefault="00D5240A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消火栓/灭火器</w:t>
      </w:r>
    </w:p>
    <w:p w14:paraId="5CE524F1" w14:textId="099814CF" w:rsidR="00837B86" w:rsidRPr="00807631" w:rsidRDefault="00837B86" w:rsidP="006B429D">
      <w:pPr>
        <w:pStyle w:val="2"/>
      </w:pPr>
      <w:r w:rsidRPr="00807631">
        <w:rPr>
          <w:rFonts w:hint="eastAsia"/>
        </w:rPr>
        <w:t>空间</w:t>
      </w:r>
      <w:r w:rsidR="00FD7C84" w:rsidRPr="00807631">
        <w:rPr>
          <w:rFonts w:hint="eastAsia"/>
        </w:rPr>
        <w:t>的联通关系</w:t>
      </w:r>
      <w:r w:rsidR="00BB06F5" w:rsidRPr="00807631">
        <w:rPr>
          <w:rFonts w:hint="eastAsia"/>
        </w:rPr>
        <w:t>分析</w:t>
      </w:r>
    </w:p>
    <w:p w14:paraId="63FFBF5C" w14:textId="507A900B" w:rsidR="00742E48" w:rsidRPr="00807631" w:rsidRDefault="00742E48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空间由封闭的多段线构成。空间与空间之间</w:t>
      </w:r>
      <w:r w:rsidR="00381443" w:rsidRPr="00807631">
        <w:rPr>
          <w:rFonts w:hint="eastAsia"/>
        </w:rPr>
        <w:t>有墙</w:t>
      </w:r>
      <w:r w:rsidRPr="00807631">
        <w:rPr>
          <w:rFonts w:hint="eastAsia"/>
        </w:rPr>
        <w:t>，</w:t>
      </w:r>
      <w:r w:rsidR="003100CB" w:rsidRPr="00807631">
        <w:rPr>
          <w:rFonts w:hint="eastAsia"/>
        </w:rPr>
        <w:t>所以</w:t>
      </w:r>
      <w:r w:rsidRPr="00807631">
        <w:rPr>
          <w:rFonts w:hint="eastAsia"/>
        </w:rPr>
        <w:t>他们不会重叠。</w:t>
      </w:r>
    </w:p>
    <w:p w14:paraId="3D0C77DB" w14:textId="787F64CD" w:rsidR="00384CD1" w:rsidRPr="00807631" w:rsidRDefault="00C219F7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空间的轮廓线为空间的“内”轮廓线</w:t>
      </w:r>
      <w:r w:rsidR="00801B5F" w:rsidRPr="00807631">
        <w:rPr>
          <w:rFonts w:hint="eastAsia"/>
        </w:rPr>
        <w:t>。</w:t>
      </w:r>
    </w:p>
    <w:p w14:paraId="359F6F31" w14:textId="393C2F0E" w:rsidR="004173D2" w:rsidRPr="00807631" w:rsidRDefault="00D4656B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</w:t>
      </w:r>
      <w:r w:rsidR="004173D2" w:rsidRPr="00807631">
        <w:rPr>
          <w:rFonts w:hint="eastAsia"/>
        </w:rPr>
        <w:t>是“可配置”的，即我们可以动态配置那些空间参与到空间联通关系分析，</w:t>
      </w:r>
      <w:r w:rsidR="00296DC2" w:rsidRPr="00807631">
        <w:rPr>
          <w:rFonts w:hint="eastAsia"/>
        </w:rPr>
        <w:t>那些空间可以被“忽略”。</w:t>
      </w:r>
    </w:p>
    <w:p w14:paraId="68E00607" w14:textId="4524CE47" w:rsidR="00795073" w:rsidRPr="00807631" w:rsidRDefault="00FC286E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</w:t>
      </w:r>
      <w:r w:rsidR="0066583D" w:rsidRPr="00807631">
        <w:rPr>
          <w:rFonts w:hint="eastAsia"/>
        </w:rPr>
        <w:t>最常用的属性为：“</w:t>
      </w:r>
      <w:r w:rsidR="00537CBD">
        <w:rPr>
          <w:rFonts w:hint="eastAsia"/>
        </w:rPr>
        <w:t>公有/</w:t>
      </w:r>
      <w:r w:rsidR="00087996" w:rsidRPr="00807631">
        <w:rPr>
          <w:rFonts w:hint="eastAsia"/>
        </w:rPr>
        <w:t>私有”</w:t>
      </w:r>
      <w:r w:rsidRPr="00807631">
        <w:rPr>
          <w:rFonts w:hint="eastAsia"/>
        </w:rPr>
        <w:t>：</w:t>
      </w:r>
    </w:p>
    <w:p w14:paraId="46BF54CE" w14:textId="0962679D" w:rsidR="00B33173" w:rsidRDefault="00B33173" w:rsidP="00B33173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公有空间内的消火栓可以保护其他空间</w:t>
      </w:r>
      <w:r>
        <w:rPr>
          <w:rFonts w:hint="eastAsia"/>
        </w:rPr>
        <w:t>（公有或私有）</w:t>
      </w:r>
    </w:p>
    <w:p w14:paraId="1F2DA98F" w14:textId="31E7171D" w:rsidR="000F501C" w:rsidRPr="00807631" w:rsidRDefault="000F501C" w:rsidP="000F501C">
      <w:pPr>
        <w:pStyle w:val="a0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私有空间只能保护和它有门直接连接的私有空间（或子空间）</w:t>
      </w:r>
    </w:p>
    <w:p w14:paraId="6BFCA68A" w14:textId="0C026B09" w:rsidR="005E23B4" w:rsidRDefault="005E23B4" w:rsidP="005E23B4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消火栓</w:t>
      </w:r>
      <w:r w:rsidR="00181EA3">
        <w:rPr>
          <w:rFonts w:hint="eastAsia"/>
        </w:rPr>
        <w:t>/灭火器</w:t>
      </w:r>
      <w:r w:rsidR="00B46E0F">
        <w:rPr>
          <w:rFonts w:hint="eastAsia"/>
        </w:rPr>
        <w:t>位置</w:t>
      </w:r>
    </w:p>
    <w:p w14:paraId="491901D5" w14:textId="1BD5E21E" w:rsidR="00EE3CF1" w:rsidRDefault="00181EA3" w:rsidP="00EE3CF1">
      <w:pPr>
        <w:pStyle w:val="a0"/>
        <w:numPr>
          <w:ilvl w:val="1"/>
          <w:numId w:val="5"/>
        </w:numPr>
        <w:ind w:firstLineChars="0"/>
      </w:pPr>
      <w:r>
        <w:rPr>
          <w:rFonts w:hint="eastAsia"/>
        </w:rPr>
        <w:t>位于某个空间内部</w:t>
      </w:r>
    </w:p>
    <w:p w14:paraId="77506CBD" w14:textId="1B3B1702" w:rsidR="00181EA3" w:rsidRDefault="00E821CB" w:rsidP="00EE3CF1">
      <w:pPr>
        <w:pStyle w:val="a0"/>
        <w:numPr>
          <w:ilvl w:val="1"/>
          <w:numId w:val="5"/>
        </w:numPr>
        <w:ind w:firstLineChars="0"/>
      </w:pPr>
      <w:r>
        <w:rPr>
          <w:rFonts w:hint="eastAsia"/>
        </w:rPr>
        <w:t>位于所有空间外部</w:t>
      </w:r>
    </w:p>
    <w:p w14:paraId="427B4CF9" w14:textId="19F6D7FD" w:rsidR="00742E48" w:rsidRDefault="00742E48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空间存在子空间的情况：</w:t>
      </w:r>
    </w:p>
    <w:p w14:paraId="2DC8BB16" w14:textId="21F886C4" w:rsidR="00913E9C" w:rsidRPr="00807631" w:rsidRDefault="00913E9C" w:rsidP="00913E9C">
      <w:pPr>
        <w:pStyle w:val="a0"/>
        <w:numPr>
          <w:ilvl w:val="1"/>
          <w:numId w:val="5"/>
        </w:numPr>
        <w:ind w:firstLineChars="0"/>
      </w:pPr>
      <w:r>
        <w:rPr>
          <w:rFonts w:hint="eastAsia"/>
        </w:rPr>
        <w:t>子空间相当于</w:t>
      </w:r>
      <w:r w:rsidR="00892E00">
        <w:rPr>
          <w:rFonts w:hint="eastAsia"/>
        </w:rPr>
        <w:t>其父空间的“洞”</w:t>
      </w:r>
    </w:p>
    <w:p w14:paraId="42F6737A" w14:textId="18079337" w:rsidR="00C94C59" w:rsidRDefault="006E4D91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子空间可能被认为是“障碍物”，也可以通过门和其父空间联通</w:t>
      </w:r>
    </w:p>
    <w:p w14:paraId="75A7657E" w14:textId="6C647B7C" w:rsidR="00BC4841" w:rsidRPr="00A16119" w:rsidRDefault="00BC4841" w:rsidP="00BC4841">
      <w:pPr>
        <w:pStyle w:val="a0"/>
        <w:numPr>
          <w:ilvl w:val="0"/>
          <w:numId w:val="5"/>
        </w:numPr>
        <w:ind w:firstLineChars="0"/>
        <w:rPr>
          <w:color w:val="FF0000"/>
        </w:rPr>
      </w:pPr>
      <w:r w:rsidRPr="00A16119">
        <w:rPr>
          <w:rFonts w:hint="eastAsia"/>
          <w:color w:val="FF0000"/>
        </w:rPr>
        <w:t>跨楼层空间的联通关系</w:t>
      </w:r>
    </w:p>
    <w:p w14:paraId="22853855" w14:textId="3DF23DC0" w:rsidR="00AD34D7" w:rsidRPr="00A16119" w:rsidRDefault="00E146D9" w:rsidP="00AD34D7">
      <w:pPr>
        <w:pStyle w:val="a0"/>
        <w:numPr>
          <w:ilvl w:val="1"/>
          <w:numId w:val="5"/>
        </w:numPr>
        <w:ind w:firstLineChars="0"/>
        <w:rPr>
          <w:color w:val="FF0000"/>
        </w:rPr>
      </w:pPr>
      <w:r w:rsidRPr="00A16119">
        <w:rPr>
          <w:rFonts w:hint="eastAsia"/>
          <w:color w:val="FF0000"/>
        </w:rPr>
        <w:t>楼层和楼层之间的空间联通是通过空间内的一个“洞”</w:t>
      </w:r>
      <w:r w:rsidR="005E5B1F" w:rsidRPr="00A16119">
        <w:rPr>
          <w:rFonts w:hint="eastAsia"/>
          <w:color w:val="FF0000"/>
        </w:rPr>
        <w:t>联通的。</w:t>
      </w:r>
      <w:r w:rsidR="00811B5F" w:rsidRPr="00A16119">
        <w:rPr>
          <w:rFonts w:hint="eastAsia"/>
          <w:color w:val="FF0000"/>
        </w:rPr>
        <w:t>即在某个楼层空间内有一个“洞”，</w:t>
      </w:r>
      <w:r w:rsidR="00DE7211" w:rsidRPr="00A16119">
        <w:rPr>
          <w:rFonts w:hint="eastAsia"/>
          <w:color w:val="FF0000"/>
        </w:rPr>
        <w:t>在另外一个楼层空间内</w:t>
      </w:r>
      <w:r w:rsidR="00A20CFE" w:rsidRPr="00A16119">
        <w:rPr>
          <w:rFonts w:hint="eastAsia"/>
          <w:color w:val="FF0000"/>
        </w:rPr>
        <w:t>有一个与之匹配的“洞”。通过匹配的洞所在的楼层</w:t>
      </w:r>
      <w:r w:rsidR="006352CA" w:rsidRPr="00A16119">
        <w:rPr>
          <w:rFonts w:hint="eastAsia"/>
          <w:color w:val="FF0000"/>
        </w:rPr>
        <w:t>确定跨楼层的联通。</w:t>
      </w:r>
    </w:p>
    <w:p w14:paraId="5D4B5650" w14:textId="6CC808F6" w:rsidR="00A6066F" w:rsidRPr="00196ADA" w:rsidRDefault="002572ED" w:rsidP="00196ADA">
      <w:pPr>
        <w:pStyle w:val="a0"/>
        <w:numPr>
          <w:ilvl w:val="1"/>
          <w:numId w:val="5"/>
        </w:numPr>
        <w:ind w:firstLineChars="0"/>
        <w:rPr>
          <w:rFonts w:hint="eastAsia"/>
          <w:color w:val="FF0000"/>
        </w:rPr>
      </w:pPr>
      <w:r w:rsidRPr="00A16119">
        <w:rPr>
          <w:rFonts w:hint="eastAsia"/>
          <w:color w:val="FF0000"/>
        </w:rPr>
        <w:t>楼层与楼层之间的联通有距离</w:t>
      </w:r>
      <w:r w:rsidR="00900694" w:rsidRPr="00A16119">
        <w:rPr>
          <w:rFonts w:hint="eastAsia"/>
          <w:color w:val="FF0000"/>
        </w:rPr>
        <w:t>损耗，在计算是需要减去跨楼层损耗</w:t>
      </w:r>
      <w:bookmarkStart w:id="0" w:name="_GoBack"/>
      <w:bookmarkEnd w:id="0"/>
    </w:p>
    <w:p w14:paraId="6B679C55" w14:textId="1795B71D" w:rsidR="00E37E0C" w:rsidRPr="00807631" w:rsidRDefault="00B840C3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建立空间的</w:t>
      </w:r>
      <w:r w:rsidR="000C3865" w:rsidRPr="00807631">
        <w:rPr>
          <w:rFonts w:hint="eastAsia"/>
        </w:rPr>
        <w:t>联通关系</w:t>
      </w:r>
      <w:r w:rsidR="00134FBC" w:rsidRPr="00807631">
        <w:rPr>
          <w:rFonts w:hint="eastAsia"/>
        </w:rPr>
        <w:t>，</w:t>
      </w:r>
      <w:r w:rsidR="00AE68CC">
        <w:rPr>
          <w:rFonts w:hint="eastAsia"/>
        </w:rPr>
        <w:t>需要</w:t>
      </w:r>
      <w:r w:rsidR="00134FBC" w:rsidRPr="00807631">
        <w:rPr>
          <w:rFonts w:hint="eastAsia"/>
        </w:rPr>
        <w:t>考虑</w:t>
      </w:r>
      <w:r w:rsidRPr="00807631">
        <w:rPr>
          <w:rFonts w:hint="eastAsia"/>
          <w:b/>
          <w:color w:val="FF0000"/>
        </w:rPr>
        <w:t>门</w:t>
      </w:r>
      <w:r w:rsidR="00445599">
        <w:rPr>
          <w:rFonts w:hint="eastAsia"/>
          <w:b/>
          <w:color w:val="FF0000"/>
        </w:rPr>
        <w:t>洞</w:t>
      </w:r>
      <w:r w:rsidRPr="00807631">
        <w:rPr>
          <w:rFonts w:hint="eastAsia"/>
        </w:rPr>
        <w:t>对联通关系的影响，不考虑</w:t>
      </w:r>
      <w:r w:rsidRPr="00807631">
        <w:rPr>
          <w:rFonts w:hint="eastAsia"/>
          <w:b/>
          <w:color w:val="FF0000"/>
        </w:rPr>
        <w:t>窗户</w:t>
      </w:r>
      <w:r w:rsidRPr="00807631">
        <w:rPr>
          <w:rFonts w:hint="eastAsia"/>
        </w:rPr>
        <w:t>对联通关系的影响。</w:t>
      </w:r>
    </w:p>
    <w:p w14:paraId="31C18EB1" w14:textId="34588660" w:rsidR="005147DD" w:rsidRDefault="00C97F2A" w:rsidP="005147DD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门</w:t>
      </w:r>
      <w:r w:rsidR="00A95824">
        <w:rPr>
          <w:rFonts w:hint="eastAsia"/>
        </w:rPr>
        <w:t>洞</w:t>
      </w:r>
      <w:r w:rsidRPr="00807631">
        <w:rPr>
          <w:rFonts w:hint="eastAsia"/>
        </w:rPr>
        <w:t>对联通性的影响是“可配置”的，即我们可以动态配置门的关闭状态，从而影响空间的联通关系</w:t>
      </w:r>
    </w:p>
    <w:p w14:paraId="12D2BEA0" w14:textId="325A816E" w:rsidR="00724201" w:rsidRDefault="00170E0F" w:rsidP="00DF0094">
      <w:pPr>
        <w:pStyle w:val="a0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可以通过门</w:t>
      </w:r>
      <w:r w:rsidR="000D277D">
        <w:rPr>
          <w:rFonts w:hint="eastAsia"/>
        </w:rPr>
        <w:t>洞</w:t>
      </w:r>
      <w:r>
        <w:rPr>
          <w:rFonts w:hint="eastAsia"/>
        </w:rPr>
        <w:t>的“方向性”</w:t>
      </w:r>
      <w:r w:rsidR="00842125">
        <w:rPr>
          <w:rFonts w:hint="eastAsia"/>
        </w:rPr>
        <w:t>来表达</w:t>
      </w:r>
      <w:r w:rsidR="00141474">
        <w:rPr>
          <w:rFonts w:hint="eastAsia"/>
        </w:rPr>
        <w:t>空间联通关系的“单向性”</w:t>
      </w:r>
      <w:r w:rsidR="00724201">
        <w:tab/>
      </w:r>
      <w:r w:rsidR="00DF0094">
        <w:rPr>
          <w:rFonts w:hint="eastAsia"/>
        </w:rPr>
        <w:t>，用来描述</w:t>
      </w:r>
      <w:r w:rsidR="00185910">
        <w:rPr>
          <w:rFonts w:hint="eastAsia"/>
        </w:rPr>
        <w:t>空间的联通关系（单向，双向）</w:t>
      </w:r>
    </w:p>
    <w:p w14:paraId="55241C3F" w14:textId="582C3988" w:rsidR="00683840" w:rsidRDefault="00096AFA" w:rsidP="00D024E4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门扇，</w:t>
      </w:r>
      <w:r w:rsidR="00F52F2B">
        <w:rPr>
          <w:rFonts w:hint="eastAsia"/>
        </w:rPr>
        <w:t>作为</w:t>
      </w:r>
      <w:r w:rsidR="00D024E4" w:rsidRPr="00807631">
        <w:rPr>
          <w:rFonts w:hint="eastAsia"/>
        </w:rPr>
        <w:t>“阻碍物”来考虑</w:t>
      </w:r>
    </w:p>
    <w:p w14:paraId="33A80DFE" w14:textId="08494703" w:rsidR="00D024E4" w:rsidRPr="00807631" w:rsidRDefault="00C63A6C" w:rsidP="00F751F4">
      <w:pPr>
        <w:pStyle w:val="a0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门扇</w:t>
      </w:r>
      <w:r w:rsidR="00943F9E" w:rsidRPr="00807631">
        <w:rPr>
          <w:rFonts w:hint="eastAsia"/>
        </w:rPr>
        <w:t>由封闭的多段线构成</w:t>
      </w:r>
    </w:p>
    <w:p w14:paraId="5B9BD929" w14:textId="37A55AC3" w:rsidR="005A2EB3" w:rsidRPr="00807631" w:rsidRDefault="005167C2" w:rsidP="00807631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孤立</w:t>
      </w:r>
      <w:r w:rsidR="005A2EB3" w:rsidRPr="00807631">
        <w:rPr>
          <w:rFonts w:hint="eastAsia"/>
        </w:rPr>
        <w:t>柱，在空间内部，</w:t>
      </w:r>
      <w:r w:rsidR="005B5F83" w:rsidRPr="00807631">
        <w:rPr>
          <w:rFonts w:hint="eastAsia"/>
        </w:rPr>
        <w:t>作为“</w:t>
      </w:r>
      <w:r w:rsidR="00722D5C" w:rsidRPr="00807631">
        <w:rPr>
          <w:rFonts w:hint="eastAsia"/>
        </w:rPr>
        <w:t>阻碍物</w:t>
      </w:r>
      <w:r w:rsidR="005B5F83" w:rsidRPr="00807631">
        <w:rPr>
          <w:rFonts w:hint="eastAsia"/>
        </w:rPr>
        <w:t>”来考虑</w:t>
      </w:r>
    </w:p>
    <w:p w14:paraId="48A6ECCF" w14:textId="4C5E498E" w:rsidR="00DD4532" w:rsidRPr="00807631" w:rsidRDefault="0047752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柱子由</w:t>
      </w:r>
      <w:r w:rsidR="00DD4532" w:rsidRPr="00807631">
        <w:rPr>
          <w:rFonts w:hint="eastAsia"/>
        </w:rPr>
        <w:t>封闭的多段线构成</w:t>
      </w:r>
    </w:p>
    <w:p w14:paraId="3A59ECC6" w14:textId="35A08368" w:rsidR="002B4CB1" w:rsidRPr="00807631" w:rsidRDefault="00C720C2" w:rsidP="00807631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孤立</w:t>
      </w:r>
      <w:r w:rsidR="00F838AA" w:rsidRPr="00807631">
        <w:rPr>
          <w:rFonts w:hint="eastAsia"/>
        </w:rPr>
        <w:t>墙/剪力墙，在空间内部，</w:t>
      </w:r>
      <w:r w:rsidR="004013B9" w:rsidRPr="00807631">
        <w:rPr>
          <w:rFonts w:hint="eastAsia"/>
        </w:rPr>
        <w:t>都作为</w:t>
      </w:r>
      <w:r w:rsidR="00B9560E" w:rsidRPr="00807631">
        <w:rPr>
          <w:rFonts w:hint="eastAsia"/>
        </w:rPr>
        <w:t>“阻碍物”</w:t>
      </w:r>
      <w:r w:rsidR="004013B9" w:rsidRPr="00807631">
        <w:rPr>
          <w:rFonts w:hint="eastAsia"/>
        </w:rPr>
        <w:t>来考虑</w:t>
      </w:r>
    </w:p>
    <w:p w14:paraId="7DBB7B8B" w14:textId="318BD968" w:rsidR="00EB4325" w:rsidRPr="00807631" w:rsidRDefault="0047752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墙由封闭的多段线构成</w:t>
      </w:r>
    </w:p>
    <w:p w14:paraId="4F5FACFB" w14:textId="34FDC2A7" w:rsidR="00102833" w:rsidRPr="00807631" w:rsidRDefault="00A22FC1" w:rsidP="006B429D">
      <w:pPr>
        <w:pStyle w:val="2"/>
      </w:pPr>
      <w:r w:rsidRPr="00807631">
        <w:rPr>
          <w:rFonts w:hint="eastAsia"/>
        </w:rPr>
        <w:t>算法</w:t>
      </w:r>
      <w:r w:rsidR="00FC3F5E" w:rsidRPr="00807631">
        <w:rPr>
          <w:rFonts w:hint="eastAsia"/>
        </w:rPr>
        <w:t>实现</w:t>
      </w:r>
    </w:p>
    <w:p w14:paraId="0A333E3C" w14:textId="28C898B0" w:rsidR="00F77C05" w:rsidRPr="00807631" w:rsidRDefault="00F77C05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消火栓的保护范围包含水龙带和水龙带末端喷水共两部分</w:t>
      </w:r>
    </w:p>
    <w:p w14:paraId="32965AC6" w14:textId="19C94273" w:rsidR="00391A92" w:rsidRPr="00807631" w:rsidRDefault="00B91EFD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已知</w:t>
      </w:r>
      <w:r w:rsidR="002100F8" w:rsidRPr="00807631">
        <w:rPr>
          <w:rFonts w:hint="eastAsia"/>
        </w:rPr>
        <w:t>水龙带可以行走的最大长度（在界面由用户指定）</w:t>
      </w:r>
    </w:p>
    <w:p w14:paraId="3FFA6176" w14:textId="2F6AA8E6" w:rsidR="00B91EFD" w:rsidRPr="00807631" w:rsidRDefault="002760A2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已知</w:t>
      </w:r>
      <w:r w:rsidR="00585A61" w:rsidRPr="00807631">
        <w:rPr>
          <w:rFonts w:hint="eastAsia"/>
        </w:rPr>
        <w:t>水柱在平面上喷射的最远距离（在界面由用户指定）</w:t>
      </w:r>
    </w:p>
    <w:p w14:paraId="7506B28F" w14:textId="77777777" w:rsidR="00C17D35" w:rsidRPr="00807631" w:rsidRDefault="00A85589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水龙带可覆盖的范围应模拟人按照最短方式的真实步行确定。</w:t>
      </w:r>
    </w:p>
    <w:p w14:paraId="3BB2AE80" w14:textId="3E6A9535" w:rsidR="004002CC" w:rsidRPr="00807631" w:rsidRDefault="00675AAD" w:rsidP="004D7AA6">
      <w:pPr>
        <w:pStyle w:val="a0"/>
        <w:numPr>
          <w:ilvl w:val="1"/>
          <w:numId w:val="1"/>
        </w:numPr>
        <w:ind w:firstLineChars="0"/>
        <w:rPr>
          <w:rFonts w:hint="eastAsia"/>
        </w:rPr>
      </w:pPr>
      <w:r w:rsidRPr="00807631">
        <w:rPr>
          <w:rFonts w:hint="eastAsia"/>
        </w:rPr>
        <w:t>水柱的喷射的起点是水龙带覆盖范围的终点所组成的连线。喷水的角度在平面上可3</w:t>
      </w:r>
      <w:r w:rsidRPr="00807631">
        <w:t>60</w:t>
      </w:r>
      <w:r w:rsidRPr="00807631">
        <w:rPr>
          <w:rFonts w:hint="eastAsia"/>
        </w:rPr>
        <w:t>°；</w:t>
      </w:r>
    </w:p>
    <w:p w14:paraId="1FAE51F2" w14:textId="1E28A5C8" w:rsidR="00786FF1" w:rsidRPr="00807631" w:rsidRDefault="00786FF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消火栓的保护根据场景分为单股与双股</w:t>
      </w:r>
    </w:p>
    <w:p w14:paraId="186C9C29" w14:textId="3AB7BBDE" w:rsidR="00623652" w:rsidRPr="00807631" w:rsidRDefault="00623652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若单股保护，则要区分被保护，未被保护</w:t>
      </w:r>
    </w:p>
    <w:p w14:paraId="06215438" w14:textId="648BFD86" w:rsidR="00102833" w:rsidRPr="00807631" w:rsidRDefault="00A13D13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若双股保护，则要区分被单股保护，被双股保护，未被保护</w:t>
      </w:r>
    </w:p>
    <w:p w14:paraId="4C0742E4" w14:textId="0C77806F" w:rsidR="00A549AA" w:rsidRPr="00807631" w:rsidRDefault="00261552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灭火器理解为不会喷水的消火栓即可，也需模拟人的真实行走判断保护范围</w:t>
      </w:r>
    </w:p>
    <w:p w14:paraId="65C74254" w14:textId="77777777" w:rsidR="00A22FC1" w:rsidRPr="00807631" w:rsidRDefault="00A22FC1" w:rsidP="006B429D">
      <w:pPr>
        <w:pStyle w:val="2"/>
      </w:pPr>
      <w:r w:rsidRPr="00807631">
        <w:rPr>
          <w:rFonts w:hint="eastAsia"/>
        </w:rPr>
        <w:t>平台集成</w:t>
      </w:r>
    </w:p>
    <w:p w14:paraId="7ED14375" w14:textId="30382942" w:rsidR="00654A90" w:rsidRPr="00807631" w:rsidRDefault="00A22FC1" w:rsidP="006B429D">
      <w:r w:rsidRPr="00807631">
        <w:rPr>
          <w:rFonts w:hint="eastAsia"/>
        </w:rPr>
        <w:t>需要将功能集成到AutoCAD中，</w:t>
      </w:r>
      <w:r w:rsidR="00AE35A5" w:rsidRPr="00807631">
        <w:rPr>
          <w:rFonts w:hint="eastAsia"/>
        </w:rPr>
        <w:t>最终</w:t>
      </w:r>
      <w:r w:rsidR="005C13AA" w:rsidRPr="00807631">
        <w:rPr>
          <w:rFonts w:hint="eastAsia"/>
        </w:rPr>
        <w:t>通过运行CAD命令来执行操作</w:t>
      </w:r>
    </w:p>
    <w:p w14:paraId="70B17F68" w14:textId="7D9AC947" w:rsidR="004C0852" w:rsidRDefault="004C0852" w:rsidP="006B429D">
      <w:pPr>
        <w:pStyle w:val="1"/>
      </w:pPr>
      <w:r>
        <w:rPr>
          <w:rFonts w:hint="eastAsia"/>
        </w:rPr>
        <w:t>性能要求</w:t>
      </w:r>
    </w:p>
    <w:p w14:paraId="3628B117" w14:textId="19DC7DD2" w:rsidR="004C0852" w:rsidRDefault="001E753E" w:rsidP="004C0852">
      <w:r>
        <w:rPr>
          <w:rFonts w:hint="eastAsia"/>
        </w:rPr>
        <w:t>本工具在日常设计工作中使用频率高，</w:t>
      </w:r>
      <w:r w:rsidR="00D234F5">
        <w:rPr>
          <w:rFonts w:hint="eastAsia"/>
        </w:rPr>
        <w:t>对性能有一定的要求。</w:t>
      </w:r>
    </w:p>
    <w:p w14:paraId="3AD39E82" w14:textId="4710B701" w:rsidR="00D234F5" w:rsidRDefault="001F3C8C" w:rsidP="004C0852">
      <w:r>
        <w:rPr>
          <w:rFonts w:hint="eastAsia"/>
        </w:rPr>
        <w:t>硬件配置</w:t>
      </w:r>
      <w:r w:rsidR="00487586"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678"/>
      </w:tblGrid>
      <w:tr w:rsidR="00487586" w:rsidRPr="00487586" w14:paraId="6D5F017B" w14:textId="77777777" w:rsidTr="00487586">
        <w:trPr>
          <w:jc w:val="center"/>
        </w:trPr>
        <w:tc>
          <w:tcPr>
            <w:tcW w:w="1129" w:type="dxa"/>
          </w:tcPr>
          <w:p w14:paraId="3949A681" w14:textId="0250A702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处理器</w:t>
            </w:r>
          </w:p>
        </w:tc>
        <w:tc>
          <w:tcPr>
            <w:tcW w:w="4678" w:type="dxa"/>
          </w:tcPr>
          <w:p w14:paraId="59856420" w14:textId="159252FB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I</w:t>
            </w:r>
            <w:r w:rsidRPr="00487586">
              <w:rPr>
                <w:sz w:val="21"/>
              </w:rPr>
              <w:t>nter® Core i5</w:t>
            </w:r>
            <w:r>
              <w:rPr>
                <w:rFonts w:hint="eastAsia"/>
                <w:sz w:val="21"/>
              </w:rPr>
              <w:t>第七代</w:t>
            </w:r>
            <w:r w:rsidRPr="00487586">
              <w:rPr>
                <w:sz w:val="21"/>
              </w:rPr>
              <w:t xml:space="preserve"> 3.00GHz</w:t>
            </w:r>
            <w:r>
              <w:rPr>
                <w:rFonts w:hint="eastAsia"/>
                <w:sz w:val="21"/>
              </w:rPr>
              <w:t>（非低压版）</w:t>
            </w:r>
          </w:p>
        </w:tc>
      </w:tr>
      <w:tr w:rsidR="00487586" w:rsidRPr="00487586" w14:paraId="3DEA7891" w14:textId="77777777" w:rsidTr="00487586">
        <w:trPr>
          <w:jc w:val="center"/>
        </w:trPr>
        <w:tc>
          <w:tcPr>
            <w:tcW w:w="1129" w:type="dxa"/>
          </w:tcPr>
          <w:p w14:paraId="70C8AE10" w14:textId="31D1D33A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内存</w:t>
            </w:r>
          </w:p>
        </w:tc>
        <w:tc>
          <w:tcPr>
            <w:tcW w:w="4678" w:type="dxa"/>
          </w:tcPr>
          <w:p w14:paraId="5DCA88AF" w14:textId="76512C8E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1</w:t>
            </w:r>
            <w:r w:rsidRPr="00487586">
              <w:rPr>
                <w:sz w:val="21"/>
              </w:rPr>
              <w:t>6</w:t>
            </w:r>
            <w:r w:rsidRPr="00487586">
              <w:rPr>
                <w:rFonts w:hint="eastAsia"/>
                <w:sz w:val="21"/>
              </w:rPr>
              <w:t>GB</w:t>
            </w:r>
            <w:r w:rsidRPr="00487586">
              <w:rPr>
                <w:sz w:val="21"/>
              </w:rPr>
              <w:t xml:space="preserve"> DDR3 </w:t>
            </w:r>
            <w:r w:rsidRPr="00487586">
              <w:rPr>
                <w:rFonts w:hint="eastAsia"/>
                <w:sz w:val="21"/>
              </w:rPr>
              <w:t>实际空余内存4</w:t>
            </w:r>
            <w:r w:rsidRPr="00487586">
              <w:rPr>
                <w:sz w:val="21"/>
              </w:rPr>
              <w:t>G</w:t>
            </w:r>
          </w:p>
        </w:tc>
      </w:tr>
      <w:tr w:rsidR="00487586" w:rsidRPr="00487586" w14:paraId="37C87660" w14:textId="77777777" w:rsidTr="00487586">
        <w:trPr>
          <w:jc w:val="center"/>
        </w:trPr>
        <w:tc>
          <w:tcPr>
            <w:tcW w:w="1129" w:type="dxa"/>
          </w:tcPr>
          <w:p w14:paraId="3A8B26C1" w14:textId="2072147F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显卡</w:t>
            </w:r>
          </w:p>
        </w:tc>
        <w:tc>
          <w:tcPr>
            <w:tcW w:w="4678" w:type="dxa"/>
          </w:tcPr>
          <w:p w14:paraId="075A8C63" w14:textId="3A75EB79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集成显卡 无独显</w:t>
            </w:r>
          </w:p>
        </w:tc>
      </w:tr>
      <w:tr w:rsidR="00487586" w:rsidRPr="00487586" w14:paraId="5EE90843" w14:textId="77777777" w:rsidTr="00487586">
        <w:trPr>
          <w:jc w:val="center"/>
        </w:trPr>
        <w:tc>
          <w:tcPr>
            <w:tcW w:w="1129" w:type="dxa"/>
          </w:tcPr>
          <w:p w14:paraId="755129AD" w14:textId="2CEECCB4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硬盘</w:t>
            </w:r>
          </w:p>
        </w:tc>
        <w:tc>
          <w:tcPr>
            <w:tcW w:w="4678" w:type="dxa"/>
          </w:tcPr>
          <w:p w14:paraId="45B8D5A6" w14:textId="2A4FB83A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机械硬盘</w:t>
            </w:r>
          </w:p>
        </w:tc>
      </w:tr>
      <w:tr w:rsidR="00487586" w:rsidRPr="00487586" w14:paraId="6F368CF6" w14:textId="77777777" w:rsidTr="00487586">
        <w:trPr>
          <w:jc w:val="center"/>
        </w:trPr>
        <w:tc>
          <w:tcPr>
            <w:tcW w:w="1129" w:type="dxa"/>
          </w:tcPr>
          <w:p w14:paraId="67202818" w14:textId="300D6149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系统</w:t>
            </w:r>
          </w:p>
        </w:tc>
        <w:tc>
          <w:tcPr>
            <w:tcW w:w="4678" w:type="dxa"/>
          </w:tcPr>
          <w:p w14:paraId="57AEFD41" w14:textId="2CA746BB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W</w:t>
            </w:r>
            <w:r w:rsidRPr="00487586">
              <w:rPr>
                <w:sz w:val="21"/>
              </w:rPr>
              <w:t xml:space="preserve">indows 10 </w:t>
            </w:r>
            <w:r w:rsidRPr="00487586">
              <w:rPr>
                <w:rFonts w:hint="eastAsia"/>
                <w:sz w:val="21"/>
              </w:rPr>
              <w:t>专业版</w:t>
            </w:r>
          </w:p>
        </w:tc>
      </w:tr>
      <w:tr w:rsidR="00487586" w:rsidRPr="00487586" w14:paraId="0CFF8F9A" w14:textId="77777777" w:rsidTr="00487586">
        <w:trPr>
          <w:jc w:val="center"/>
        </w:trPr>
        <w:tc>
          <w:tcPr>
            <w:tcW w:w="1129" w:type="dxa"/>
          </w:tcPr>
          <w:p w14:paraId="1ACABE38" w14:textId="4F5B59EB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其他</w:t>
            </w:r>
          </w:p>
        </w:tc>
        <w:tc>
          <w:tcPr>
            <w:tcW w:w="4678" w:type="dxa"/>
          </w:tcPr>
          <w:p w14:paraId="6EF01FC4" w14:textId="33AFC9B6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屏幕、鼠标、键盘</w:t>
            </w:r>
          </w:p>
        </w:tc>
      </w:tr>
    </w:tbl>
    <w:p w14:paraId="2D896650" w14:textId="1890E550" w:rsidR="00487586" w:rsidRDefault="001F3C8C" w:rsidP="004C0852">
      <w:r>
        <w:rPr>
          <w:rFonts w:hint="eastAsia"/>
        </w:rPr>
        <w:t>性能：</w:t>
      </w:r>
    </w:p>
    <w:p w14:paraId="09B9E028" w14:textId="79FFD86C" w:rsidR="001F3C8C" w:rsidRPr="00905FB6" w:rsidRDefault="001F3C8C" w:rsidP="00905FB6">
      <w:pPr>
        <w:rPr>
          <w:szCs w:val="24"/>
        </w:rPr>
      </w:pPr>
      <w:r w:rsidRPr="001F3C8C">
        <w:rPr>
          <w:rFonts w:hint="eastAsia"/>
          <w:szCs w:val="24"/>
        </w:rPr>
        <w:t>40</w:t>
      </w:r>
      <w:r w:rsidRPr="001F3C8C">
        <w:rPr>
          <w:szCs w:val="24"/>
        </w:rPr>
        <w:t>000</w:t>
      </w:r>
      <w:r w:rsidRPr="001F3C8C">
        <w:rPr>
          <w:rFonts w:hint="eastAsia"/>
          <w:szCs w:val="24"/>
        </w:rPr>
        <w:t>㎡的空间</w:t>
      </w:r>
      <w:r>
        <w:rPr>
          <w:rFonts w:hint="eastAsia"/>
          <w:szCs w:val="24"/>
        </w:rPr>
        <w:t>约1</w:t>
      </w:r>
      <w:r>
        <w:rPr>
          <w:szCs w:val="24"/>
        </w:rPr>
        <w:t>0</w:t>
      </w:r>
      <w:r>
        <w:rPr>
          <w:rFonts w:hint="eastAsia"/>
          <w:szCs w:val="24"/>
        </w:rPr>
        <w:t>个左右防火分区，包含4</w:t>
      </w:r>
      <w:r>
        <w:rPr>
          <w:szCs w:val="24"/>
        </w:rPr>
        <w:t>0</w:t>
      </w:r>
      <w:r>
        <w:rPr>
          <w:rFonts w:hint="eastAsia"/>
          <w:szCs w:val="24"/>
        </w:rPr>
        <w:t>个空间。</w:t>
      </w:r>
      <w:r w:rsidR="00905FB6">
        <w:rPr>
          <w:rFonts w:hint="eastAsia"/>
          <w:szCs w:val="24"/>
        </w:rPr>
        <w:t>空间内布置了</w:t>
      </w:r>
      <w:r w:rsidRPr="001F3C8C">
        <w:rPr>
          <w:rFonts w:hint="eastAsia"/>
          <w:szCs w:val="24"/>
        </w:rPr>
        <w:t>5</w:t>
      </w:r>
      <w:r w:rsidRPr="001F3C8C">
        <w:rPr>
          <w:szCs w:val="24"/>
        </w:rPr>
        <w:t>0</w:t>
      </w:r>
      <w:r w:rsidRPr="001F3C8C">
        <w:rPr>
          <w:rFonts w:hint="eastAsia"/>
          <w:szCs w:val="24"/>
        </w:rPr>
        <w:t>-</w:t>
      </w:r>
      <w:r w:rsidRPr="001F3C8C">
        <w:rPr>
          <w:szCs w:val="24"/>
        </w:rPr>
        <w:t>60</w:t>
      </w:r>
      <w:r w:rsidRPr="001F3C8C">
        <w:rPr>
          <w:rFonts w:hint="eastAsia"/>
          <w:szCs w:val="24"/>
        </w:rPr>
        <w:t>个消火栓。要求</w:t>
      </w:r>
      <w:r w:rsidR="00905FB6">
        <w:rPr>
          <w:rFonts w:hint="eastAsia"/>
          <w:szCs w:val="24"/>
        </w:rPr>
        <w:t>校核算法本身</w:t>
      </w:r>
      <w:r w:rsidRPr="001F3C8C">
        <w:rPr>
          <w:rFonts w:hint="eastAsia"/>
          <w:szCs w:val="24"/>
        </w:rPr>
        <w:t>耗时不超过5秒。</w:t>
      </w:r>
    </w:p>
    <w:p w14:paraId="4597D4FB" w14:textId="69B570B3" w:rsidR="00386910" w:rsidRPr="00807631" w:rsidRDefault="0029411E" w:rsidP="006B429D">
      <w:pPr>
        <w:pStyle w:val="1"/>
      </w:pPr>
      <w:r w:rsidRPr="00807631">
        <w:rPr>
          <w:rFonts w:hint="eastAsia"/>
        </w:rPr>
        <w:t>合作方式</w:t>
      </w:r>
    </w:p>
    <w:p w14:paraId="1D257CB5" w14:textId="47509223" w:rsidR="00AA5ABA" w:rsidRPr="00807631" w:rsidRDefault="006759CC" w:rsidP="00807631">
      <w:r w:rsidRPr="00807631">
        <w:rPr>
          <w:rFonts w:hint="eastAsia"/>
        </w:rPr>
        <w:lastRenderedPageBreak/>
        <w:t>采用两个团队合作分工的方式，共同完成这个项目：</w:t>
      </w:r>
    </w:p>
    <w:p w14:paraId="7903167D" w14:textId="7D31B194" w:rsidR="00F04D2F" w:rsidRPr="00807631" w:rsidRDefault="00F23B4E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数据识别</w:t>
      </w:r>
      <w:r w:rsidRPr="00807631">
        <w:tab/>
      </w:r>
      <w:r w:rsidRPr="00807631">
        <w:rPr>
          <w:rFonts w:hint="eastAsia"/>
        </w:rPr>
        <w:t>-</w:t>
      </w:r>
      <w:r w:rsidRPr="00807631">
        <w:t xml:space="preserve"> </w:t>
      </w:r>
      <w:r w:rsidRPr="00807631">
        <w:rPr>
          <w:rFonts w:hint="eastAsia"/>
        </w:rPr>
        <w:t>天华</w:t>
      </w:r>
      <w:r w:rsidR="001670A7" w:rsidRPr="00807631">
        <w:rPr>
          <w:rFonts w:hint="eastAsia"/>
        </w:rPr>
        <w:t>团队</w:t>
      </w:r>
    </w:p>
    <w:p w14:paraId="780BC91D" w14:textId="282E095F" w:rsidR="001670A7" w:rsidRPr="00807631" w:rsidRDefault="001670A7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空间的联通关系分析</w:t>
      </w:r>
      <w:r w:rsidRPr="00807631">
        <w:tab/>
        <w:t xml:space="preserve">- </w:t>
      </w:r>
      <w:r w:rsidRPr="00807631">
        <w:rPr>
          <w:rFonts w:hint="eastAsia"/>
        </w:rPr>
        <w:t>郑教授团队</w:t>
      </w:r>
    </w:p>
    <w:p w14:paraId="5923DDA1" w14:textId="2C27C7BF" w:rsidR="00FE7DEE" w:rsidRPr="00807631" w:rsidRDefault="00FE7DEE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 xml:space="preserve">算法实现 </w:t>
      </w:r>
      <w:r w:rsidRPr="00807631">
        <w:t xml:space="preserve">– </w:t>
      </w:r>
      <w:r w:rsidRPr="00807631">
        <w:rPr>
          <w:rFonts w:hint="eastAsia"/>
        </w:rPr>
        <w:t>郑教授团队</w:t>
      </w:r>
    </w:p>
    <w:p w14:paraId="51F55025" w14:textId="5209598B" w:rsidR="003E013B" w:rsidRPr="00807631" w:rsidRDefault="00F903A9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 xml:space="preserve">平台集成 </w:t>
      </w:r>
      <w:r w:rsidRPr="00807631">
        <w:t xml:space="preserve">– </w:t>
      </w:r>
      <w:r w:rsidRPr="00807631">
        <w:rPr>
          <w:rFonts w:hint="eastAsia"/>
        </w:rPr>
        <w:t>天华团队</w:t>
      </w:r>
    </w:p>
    <w:p w14:paraId="3D15DF08" w14:textId="3C58BFD1" w:rsidR="00141803" w:rsidRPr="00807631" w:rsidRDefault="00352C31" w:rsidP="006B429D">
      <w:pPr>
        <w:pStyle w:val="1"/>
      </w:pPr>
      <w:r>
        <w:rPr>
          <w:rFonts w:hint="eastAsia"/>
        </w:rPr>
        <w:t>开发要求</w:t>
      </w:r>
    </w:p>
    <w:p w14:paraId="188FDEAE" w14:textId="4295033C" w:rsidR="004A6189" w:rsidRPr="00807631" w:rsidRDefault="00F971E4" w:rsidP="00807631">
      <w:r w:rsidRPr="00807631">
        <w:rPr>
          <w:rFonts w:hint="eastAsia"/>
        </w:rPr>
        <w:t>由合作方独立完成</w:t>
      </w:r>
      <w:r w:rsidR="00A93F85" w:rsidRPr="00807631">
        <w:rPr>
          <w:rFonts w:hint="eastAsia"/>
        </w:rPr>
        <w:t>的部分</w:t>
      </w:r>
      <w:r w:rsidR="00F017DE" w:rsidRPr="00807631">
        <w:rPr>
          <w:rFonts w:hint="eastAsia"/>
        </w:rPr>
        <w:t>需要</w:t>
      </w:r>
      <w:r w:rsidR="0035333E" w:rsidRPr="00807631">
        <w:rPr>
          <w:rFonts w:hint="eastAsia"/>
        </w:rPr>
        <w:t>满足这些开发要求：</w:t>
      </w:r>
    </w:p>
    <w:p w14:paraId="10C97DF1" w14:textId="37170BA4" w:rsidR="003535C4" w:rsidRPr="00807631" w:rsidRDefault="003E2763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</w:t>
      </w:r>
      <w:r w:rsidR="003E1FF9" w:rsidRPr="00807631">
        <w:rPr>
          <w:rFonts w:hint="eastAsia"/>
        </w:rPr>
        <w:t>有</w:t>
      </w:r>
      <w:r w:rsidR="003535C4" w:rsidRPr="00807631">
        <w:rPr>
          <w:rFonts w:hint="eastAsia"/>
        </w:rPr>
        <w:t>测试</w:t>
      </w:r>
      <w:r w:rsidRPr="00807631">
        <w:rPr>
          <w:rFonts w:hint="eastAsia"/>
        </w:rPr>
        <w:t>框架</w:t>
      </w:r>
    </w:p>
    <w:p w14:paraId="274C3E5B" w14:textId="6E63FE51" w:rsidR="00A86CD3" w:rsidRPr="00807631" w:rsidRDefault="00A86CD3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功能通过所有测试用例</w:t>
      </w:r>
    </w:p>
    <w:p w14:paraId="0D20570D" w14:textId="3F0E70E5" w:rsidR="001E14AF" w:rsidRPr="00807631" w:rsidRDefault="001E14AF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功能满足特定的性能要求</w:t>
      </w:r>
    </w:p>
    <w:p w14:paraId="5DC0D829" w14:textId="25CD8DFA" w:rsidR="00E10BDA" w:rsidRPr="00807631" w:rsidRDefault="00D01965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数据结构和</w:t>
      </w:r>
      <w:r w:rsidR="00E10BDA" w:rsidRPr="00807631">
        <w:rPr>
          <w:rFonts w:hint="eastAsia"/>
        </w:rPr>
        <w:t>算法用C</w:t>
      </w:r>
      <w:r w:rsidR="00E10BDA" w:rsidRPr="00807631">
        <w:t>/C++</w:t>
      </w:r>
      <w:r w:rsidR="00E10BDA" w:rsidRPr="00807631">
        <w:rPr>
          <w:rFonts w:hint="eastAsia"/>
        </w:rPr>
        <w:t>编写，需要提供C接口便于C</w:t>
      </w:r>
      <w:r w:rsidR="00E10BDA" w:rsidRPr="00807631">
        <w:t>#</w:t>
      </w:r>
      <w:r w:rsidR="00E10BDA" w:rsidRPr="00807631">
        <w:rPr>
          <w:rFonts w:hint="eastAsia"/>
        </w:rPr>
        <w:t>封装</w:t>
      </w:r>
    </w:p>
    <w:p w14:paraId="25136DEE" w14:textId="7F46013D" w:rsidR="00B8731D" w:rsidRPr="00807631" w:rsidRDefault="00355B54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算法需要提供详细的文档，</w:t>
      </w:r>
      <w:r w:rsidR="000D5A25" w:rsidRPr="00807631">
        <w:rPr>
          <w:rFonts w:hint="eastAsia"/>
        </w:rPr>
        <w:t>用来说明算法的原理</w:t>
      </w:r>
      <w:r w:rsidR="00EB1129" w:rsidRPr="00807631">
        <w:rPr>
          <w:rFonts w:hint="eastAsia"/>
        </w:rPr>
        <w:t>，应用</w:t>
      </w:r>
      <w:r w:rsidR="000D5A25" w:rsidRPr="00807631">
        <w:rPr>
          <w:rFonts w:hint="eastAsia"/>
        </w:rPr>
        <w:t>场景，以及已知问题</w:t>
      </w:r>
    </w:p>
    <w:p w14:paraId="41D87CE9" w14:textId="13FD627F" w:rsidR="00957E0D" w:rsidRPr="00807631" w:rsidRDefault="002A7C08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接口部分（数据结构和算法），需要提供详细的使用文档</w:t>
      </w:r>
    </w:p>
    <w:p w14:paraId="1221A972" w14:textId="77777777" w:rsidR="00CE2E3F" w:rsidRPr="00807631" w:rsidRDefault="00CE2E3F" w:rsidP="00807631">
      <w:pPr>
        <w:pStyle w:val="a0"/>
        <w:ind w:firstLine="480"/>
      </w:pPr>
    </w:p>
    <w:p w14:paraId="1F1D7EC6" w14:textId="1CFFDD92" w:rsidR="00BE2DAA" w:rsidRPr="00807631" w:rsidRDefault="00934588" w:rsidP="00807631">
      <w:r w:rsidRPr="00807631">
        <w:rPr>
          <w:rFonts w:hint="eastAsia"/>
        </w:rPr>
        <w:t>建议1：</w:t>
      </w:r>
      <w:r w:rsidR="00BE2DAA" w:rsidRPr="00807631">
        <w:rPr>
          <w:rFonts w:hint="eastAsia"/>
        </w:rPr>
        <w:t>项目交付方式</w:t>
      </w:r>
    </w:p>
    <w:p w14:paraId="46947B7E" w14:textId="190B343E" w:rsidR="00D86BAD" w:rsidRPr="00807631" w:rsidRDefault="002C2663" w:rsidP="00807631">
      <w:r w:rsidRPr="00807631">
        <w:rPr>
          <w:rFonts w:hint="eastAsia"/>
        </w:rPr>
        <w:t>交付</w:t>
      </w:r>
      <w:r w:rsidR="00E51D56" w:rsidRPr="00807631">
        <w:rPr>
          <w:rFonts w:hint="eastAsia"/>
        </w:rPr>
        <w:t>方式为在Git</w:t>
      </w:r>
      <w:r w:rsidR="00E51D56" w:rsidRPr="00807631">
        <w:t>hub</w:t>
      </w:r>
      <w:r w:rsidR="00E51D56" w:rsidRPr="00807631">
        <w:rPr>
          <w:rFonts w:hint="eastAsia"/>
        </w:rPr>
        <w:t>上建立私有的代码仓储，</w:t>
      </w:r>
      <w:r w:rsidR="007169E9" w:rsidRPr="00807631">
        <w:rPr>
          <w:rFonts w:hint="eastAsia"/>
        </w:rPr>
        <w:t>项目交付后天华</w:t>
      </w:r>
      <w:r w:rsidR="002F2CA6" w:rsidRPr="00807631">
        <w:rPr>
          <w:rFonts w:hint="eastAsia"/>
        </w:rPr>
        <w:t>Fork</w:t>
      </w:r>
      <w:r w:rsidR="00D92EBA" w:rsidRPr="00807631">
        <w:rPr>
          <w:rFonts w:hint="eastAsia"/>
        </w:rPr>
        <w:t>原</w:t>
      </w:r>
      <w:r w:rsidR="002F2CA6" w:rsidRPr="00807631">
        <w:rPr>
          <w:rFonts w:hint="eastAsia"/>
        </w:rPr>
        <w:t>代码仓储</w:t>
      </w:r>
      <w:r w:rsidR="00320211" w:rsidRPr="00807631">
        <w:rPr>
          <w:rFonts w:hint="eastAsia"/>
        </w:rPr>
        <w:t>为自己的代码仓储</w:t>
      </w:r>
      <w:r w:rsidR="00C22B53" w:rsidRPr="00807631">
        <w:rPr>
          <w:rFonts w:hint="eastAsia"/>
        </w:rPr>
        <w:t>。</w:t>
      </w:r>
      <w:r w:rsidR="007A0E40" w:rsidRPr="00807631">
        <w:rPr>
          <w:rFonts w:hint="eastAsia"/>
        </w:rPr>
        <w:t>合作方拥有</w:t>
      </w:r>
      <w:r w:rsidR="005057BF" w:rsidRPr="00807631">
        <w:rPr>
          <w:rFonts w:hint="eastAsia"/>
        </w:rPr>
        <w:t>原代码仓储的所有权，</w:t>
      </w:r>
      <w:r w:rsidR="00BB0B81" w:rsidRPr="00807631">
        <w:rPr>
          <w:rFonts w:hint="eastAsia"/>
        </w:rPr>
        <w:t>天华拥有</w:t>
      </w:r>
      <w:r w:rsidR="008B4CF5" w:rsidRPr="00807631">
        <w:rPr>
          <w:rFonts w:hint="eastAsia"/>
        </w:rPr>
        <w:t>天华Fork</w:t>
      </w:r>
      <w:r w:rsidR="00FD0314" w:rsidRPr="00807631">
        <w:rPr>
          <w:rFonts w:hint="eastAsia"/>
        </w:rPr>
        <w:t>的代码仓库的所有</w:t>
      </w:r>
      <w:r w:rsidR="000D6A11" w:rsidRPr="00807631">
        <w:rPr>
          <w:rFonts w:hint="eastAsia"/>
        </w:rPr>
        <w:t>权。</w:t>
      </w:r>
    </w:p>
    <w:p w14:paraId="5DDFF973" w14:textId="39242F66" w:rsidR="008F253F" w:rsidRPr="00807631" w:rsidRDefault="006E66BA" w:rsidP="00807631">
      <w:r w:rsidRPr="00807631">
        <w:rPr>
          <w:rFonts w:hint="eastAsia"/>
        </w:rPr>
        <w:t>建议2：</w:t>
      </w:r>
      <w:r w:rsidR="00CA6D7E" w:rsidRPr="00807631">
        <w:rPr>
          <w:rFonts w:hint="eastAsia"/>
        </w:rPr>
        <w:t>项目交付可以参照这个g</w:t>
      </w:r>
      <w:r w:rsidR="00CA6D7E" w:rsidRPr="00807631">
        <w:t>ithub</w:t>
      </w:r>
      <w:r w:rsidR="00CA6D7E" w:rsidRPr="00807631">
        <w:rPr>
          <w:rFonts w:hint="eastAsia"/>
        </w:rPr>
        <w:t>上的仓储：</w:t>
      </w:r>
    </w:p>
    <w:p w14:paraId="3C3B203D" w14:textId="544FAC91" w:rsidR="00CA6D7E" w:rsidRPr="00807631" w:rsidRDefault="00E15E42" w:rsidP="00807631">
      <w:r w:rsidRPr="00807631">
        <w:t>https://github.com/thinks/fast-marching-method</w:t>
      </w:r>
    </w:p>
    <w:p w14:paraId="23D3984D" w14:textId="77777777" w:rsidR="00A63D1C" w:rsidRPr="00807631" w:rsidRDefault="00A63D1C" w:rsidP="00807631"/>
    <w:sectPr w:rsidR="00A63D1C" w:rsidRPr="0080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AA46F" w14:textId="77777777" w:rsidR="00830437" w:rsidRDefault="00830437" w:rsidP="00807631">
      <w:r>
        <w:separator/>
      </w:r>
    </w:p>
  </w:endnote>
  <w:endnote w:type="continuationSeparator" w:id="0">
    <w:p w14:paraId="0133D61E" w14:textId="77777777" w:rsidR="00830437" w:rsidRDefault="00830437" w:rsidP="0080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AB120" w14:textId="77777777" w:rsidR="00830437" w:rsidRDefault="00830437" w:rsidP="00807631">
      <w:r>
        <w:separator/>
      </w:r>
    </w:p>
  </w:footnote>
  <w:footnote w:type="continuationSeparator" w:id="0">
    <w:p w14:paraId="2ED96163" w14:textId="77777777" w:rsidR="00830437" w:rsidRDefault="00830437" w:rsidP="0080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9C2D66"/>
    <w:multiLevelType w:val="multilevel"/>
    <w:tmpl w:val="B4F816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173FD2"/>
    <w:multiLevelType w:val="hybridMultilevel"/>
    <w:tmpl w:val="00D073DE"/>
    <w:lvl w:ilvl="0" w:tplc="A97EB35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FA3CC1"/>
    <w:multiLevelType w:val="hybridMultilevel"/>
    <w:tmpl w:val="E5DEFD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5E89"/>
    <w:rsid w:val="00015EB9"/>
    <w:rsid w:val="0002250F"/>
    <w:rsid w:val="00033281"/>
    <w:rsid w:val="0003719E"/>
    <w:rsid w:val="00051B1D"/>
    <w:rsid w:val="00057C1C"/>
    <w:rsid w:val="00063D49"/>
    <w:rsid w:val="000730CE"/>
    <w:rsid w:val="00073AFE"/>
    <w:rsid w:val="00073F12"/>
    <w:rsid w:val="00085408"/>
    <w:rsid w:val="00087996"/>
    <w:rsid w:val="00090C22"/>
    <w:rsid w:val="00090D21"/>
    <w:rsid w:val="000933B9"/>
    <w:rsid w:val="00096AFA"/>
    <w:rsid w:val="000A26DA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B47"/>
    <w:rsid w:val="000D1400"/>
    <w:rsid w:val="000D277D"/>
    <w:rsid w:val="000D5951"/>
    <w:rsid w:val="000D5A25"/>
    <w:rsid w:val="000D66B0"/>
    <w:rsid w:val="000D6A11"/>
    <w:rsid w:val="000E07A4"/>
    <w:rsid w:val="000F03A1"/>
    <w:rsid w:val="000F4A8C"/>
    <w:rsid w:val="000F501C"/>
    <w:rsid w:val="000F6608"/>
    <w:rsid w:val="000F78D7"/>
    <w:rsid w:val="00100B80"/>
    <w:rsid w:val="00102833"/>
    <w:rsid w:val="001103EB"/>
    <w:rsid w:val="00110839"/>
    <w:rsid w:val="00113699"/>
    <w:rsid w:val="00113F76"/>
    <w:rsid w:val="00121DB7"/>
    <w:rsid w:val="001320A7"/>
    <w:rsid w:val="00134FBC"/>
    <w:rsid w:val="00141474"/>
    <w:rsid w:val="00141803"/>
    <w:rsid w:val="001451D1"/>
    <w:rsid w:val="00151B95"/>
    <w:rsid w:val="00152B12"/>
    <w:rsid w:val="00160A73"/>
    <w:rsid w:val="001621F1"/>
    <w:rsid w:val="00166894"/>
    <w:rsid w:val="001670A7"/>
    <w:rsid w:val="0016743D"/>
    <w:rsid w:val="00167A9A"/>
    <w:rsid w:val="00170E0F"/>
    <w:rsid w:val="00171DB5"/>
    <w:rsid w:val="00171F71"/>
    <w:rsid w:val="00180C1F"/>
    <w:rsid w:val="0018117F"/>
    <w:rsid w:val="00181EA3"/>
    <w:rsid w:val="001831C6"/>
    <w:rsid w:val="00185910"/>
    <w:rsid w:val="001954C2"/>
    <w:rsid w:val="00196ADA"/>
    <w:rsid w:val="001A4613"/>
    <w:rsid w:val="001B0980"/>
    <w:rsid w:val="001B5B9E"/>
    <w:rsid w:val="001B7477"/>
    <w:rsid w:val="001C0698"/>
    <w:rsid w:val="001C50EC"/>
    <w:rsid w:val="001C6DCF"/>
    <w:rsid w:val="001D1221"/>
    <w:rsid w:val="001D1C49"/>
    <w:rsid w:val="001D2642"/>
    <w:rsid w:val="001D2C67"/>
    <w:rsid w:val="001D6888"/>
    <w:rsid w:val="001E14AF"/>
    <w:rsid w:val="001E3C6A"/>
    <w:rsid w:val="001E4B67"/>
    <w:rsid w:val="001E54CB"/>
    <w:rsid w:val="001E753E"/>
    <w:rsid w:val="001F09F0"/>
    <w:rsid w:val="001F3C8C"/>
    <w:rsid w:val="002004F1"/>
    <w:rsid w:val="00204F28"/>
    <w:rsid w:val="0020509C"/>
    <w:rsid w:val="0020522C"/>
    <w:rsid w:val="002100F8"/>
    <w:rsid w:val="00213EC6"/>
    <w:rsid w:val="002164DA"/>
    <w:rsid w:val="00226397"/>
    <w:rsid w:val="002341AB"/>
    <w:rsid w:val="0024099B"/>
    <w:rsid w:val="00241D07"/>
    <w:rsid w:val="00245170"/>
    <w:rsid w:val="00245737"/>
    <w:rsid w:val="00250324"/>
    <w:rsid w:val="00256C93"/>
    <w:rsid w:val="002572ED"/>
    <w:rsid w:val="00261552"/>
    <w:rsid w:val="00264670"/>
    <w:rsid w:val="00265810"/>
    <w:rsid w:val="0027169A"/>
    <w:rsid w:val="00274248"/>
    <w:rsid w:val="00274B73"/>
    <w:rsid w:val="002760A2"/>
    <w:rsid w:val="00285994"/>
    <w:rsid w:val="00286C7A"/>
    <w:rsid w:val="0029411E"/>
    <w:rsid w:val="00296DC2"/>
    <w:rsid w:val="00297D52"/>
    <w:rsid w:val="002A7C08"/>
    <w:rsid w:val="002B4CB1"/>
    <w:rsid w:val="002B6A72"/>
    <w:rsid w:val="002C2663"/>
    <w:rsid w:val="002C2B77"/>
    <w:rsid w:val="002C6C42"/>
    <w:rsid w:val="002D3A05"/>
    <w:rsid w:val="002F181A"/>
    <w:rsid w:val="002F2CA6"/>
    <w:rsid w:val="002F6F8C"/>
    <w:rsid w:val="00301457"/>
    <w:rsid w:val="003016F9"/>
    <w:rsid w:val="003100CB"/>
    <w:rsid w:val="003160A8"/>
    <w:rsid w:val="00320211"/>
    <w:rsid w:val="00324E6E"/>
    <w:rsid w:val="00332B1C"/>
    <w:rsid w:val="00340B5B"/>
    <w:rsid w:val="00345011"/>
    <w:rsid w:val="00350ADB"/>
    <w:rsid w:val="00352C31"/>
    <w:rsid w:val="0035333E"/>
    <w:rsid w:val="003535C4"/>
    <w:rsid w:val="003539EA"/>
    <w:rsid w:val="00355B54"/>
    <w:rsid w:val="003565D3"/>
    <w:rsid w:val="003607C0"/>
    <w:rsid w:val="00371E76"/>
    <w:rsid w:val="00381443"/>
    <w:rsid w:val="00381FC4"/>
    <w:rsid w:val="00384CD1"/>
    <w:rsid w:val="00386910"/>
    <w:rsid w:val="00387F5D"/>
    <w:rsid w:val="00391A92"/>
    <w:rsid w:val="00395D8F"/>
    <w:rsid w:val="003A1EE9"/>
    <w:rsid w:val="003A69F1"/>
    <w:rsid w:val="003B4CEC"/>
    <w:rsid w:val="003C5CC6"/>
    <w:rsid w:val="003C7796"/>
    <w:rsid w:val="003D14B3"/>
    <w:rsid w:val="003D1505"/>
    <w:rsid w:val="003D1FCC"/>
    <w:rsid w:val="003D6B2B"/>
    <w:rsid w:val="003E013B"/>
    <w:rsid w:val="003E1CE4"/>
    <w:rsid w:val="003E1FF9"/>
    <w:rsid w:val="003E2763"/>
    <w:rsid w:val="003E3869"/>
    <w:rsid w:val="003E4340"/>
    <w:rsid w:val="003E4C96"/>
    <w:rsid w:val="003F3E73"/>
    <w:rsid w:val="004002CC"/>
    <w:rsid w:val="004013B9"/>
    <w:rsid w:val="00407CA3"/>
    <w:rsid w:val="00416B92"/>
    <w:rsid w:val="00416F8F"/>
    <w:rsid w:val="004173D2"/>
    <w:rsid w:val="004258E3"/>
    <w:rsid w:val="00433712"/>
    <w:rsid w:val="00441AB4"/>
    <w:rsid w:val="00443EA7"/>
    <w:rsid w:val="00445599"/>
    <w:rsid w:val="004503C4"/>
    <w:rsid w:val="00453C6A"/>
    <w:rsid w:val="004579EC"/>
    <w:rsid w:val="004649F7"/>
    <w:rsid w:val="00465BE6"/>
    <w:rsid w:val="004726F4"/>
    <w:rsid w:val="00475365"/>
    <w:rsid w:val="00475BE8"/>
    <w:rsid w:val="00477524"/>
    <w:rsid w:val="00480269"/>
    <w:rsid w:val="0048123D"/>
    <w:rsid w:val="00487586"/>
    <w:rsid w:val="004A6189"/>
    <w:rsid w:val="004B7520"/>
    <w:rsid w:val="004C0852"/>
    <w:rsid w:val="004D45B9"/>
    <w:rsid w:val="004D7AA6"/>
    <w:rsid w:val="005057BF"/>
    <w:rsid w:val="005138A3"/>
    <w:rsid w:val="005147DD"/>
    <w:rsid w:val="005167C2"/>
    <w:rsid w:val="0052215D"/>
    <w:rsid w:val="0052636B"/>
    <w:rsid w:val="005312C1"/>
    <w:rsid w:val="005377CD"/>
    <w:rsid w:val="00537CBD"/>
    <w:rsid w:val="00547EF2"/>
    <w:rsid w:val="00566274"/>
    <w:rsid w:val="005731A7"/>
    <w:rsid w:val="00585A61"/>
    <w:rsid w:val="00585E1C"/>
    <w:rsid w:val="00587F1B"/>
    <w:rsid w:val="005A2EB3"/>
    <w:rsid w:val="005B5F83"/>
    <w:rsid w:val="005C13AA"/>
    <w:rsid w:val="005D0514"/>
    <w:rsid w:val="005D443B"/>
    <w:rsid w:val="005D553C"/>
    <w:rsid w:val="005E23B4"/>
    <w:rsid w:val="005E3D97"/>
    <w:rsid w:val="005E4FCA"/>
    <w:rsid w:val="005E5B1F"/>
    <w:rsid w:val="005F0734"/>
    <w:rsid w:val="005F429F"/>
    <w:rsid w:val="005F7A24"/>
    <w:rsid w:val="00600226"/>
    <w:rsid w:val="00613A8E"/>
    <w:rsid w:val="006207AD"/>
    <w:rsid w:val="00623652"/>
    <w:rsid w:val="0063011C"/>
    <w:rsid w:val="006310B4"/>
    <w:rsid w:val="006352CA"/>
    <w:rsid w:val="00636028"/>
    <w:rsid w:val="00640D61"/>
    <w:rsid w:val="006461C2"/>
    <w:rsid w:val="006468D4"/>
    <w:rsid w:val="00654A7E"/>
    <w:rsid w:val="00654A90"/>
    <w:rsid w:val="00655F64"/>
    <w:rsid w:val="006572ED"/>
    <w:rsid w:val="0066583D"/>
    <w:rsid w:val="006759CC"/>
    <w:rsid w:val="00675AAD"/>
    <w:rsid w:val="00675FF2"/>
    <w:rsid w:val="00680357"/>
    <w:rsid w:val="0068104B"/>
    <w:rsid w:val="0068273D"/>
    <w:rsid w:val="00683840"/>
    <w:rsid w:val="00685145"/>
    <w:rsid w:val="00687856"/>
    <w:rsid w:val="00695BAC"/>
    <w:rsid w:val="006B006E"/>
    <w:rsid w:val="006B429D"/>
    <w:rsid w:val="006B4440"/>
    <w:rsid w:val="006B537E"/>
    <w:rsid w:val="006C0E4C"/>
    <w:rsid w:val="006C14B3"/>
    <w:rsid w:val="006C402C"/>
    <w:rsid w:val="006C44C1"/>
    <w:rsid w:val="006C6042"/>
    <w:rsid w:val="006E4D91"/>
    <w:rsid w:val="006E52CB"/>
    <w:rsid w:val="006E66BA"/>
    <w:rsid w:val="006F7A22"/>
    <w:rsid w:val="00700BCE"/>
    <w:rsid w:val="0070299C"/>
    <w:rsid w:val="00704105"/>
    <w:rsid w:val="00711EB0"/>
    <w:rsid w:val="00716980"/>
    <w:rsid w:val="007169E9"/>
    <w:rsid w:val="00721DF0"/>
    <w:rsid w:val="00722D5C"/>
    <w:rsid w:val="00724201"/>
    <w:rsid w:val="00742E48"/>
    <w:rsid w:val="007544BF"/>
    <w:rsid w:val="00754504"/>
    <w:rsid w:val="0076387A"/>
    <w:rsid w:val="00765966"/>
    <w:rsid w:val="007701E1"/>
    <w:rsid w:val="00771E62"/>
    <w:rsid w:val="00775A44"/>
    <w:rsid w:val="00785DEE"/>
    <w:rsid w:val="00786FF1"/>
    <w:rsid w:val="00795073"/>
    <w:rsid w:val="00796D07"/>
    <w:rsid w:val="007A0E40"/>
    <w:rsid w:val="007A16D1"/>
    <w:rsid w:val="007B2569"/>
    <w:rsid w:val="007B3F75"/>
    <w:rsid w:val="007C77ED"/>
    <w:rsid w:val="007C7E2B"/>
    <w:rsid w:val="007E2146"/>
    <w:rsid w:val="007E54E0"/>
    <w:rsid w:val="007E66C9"/>
    <w:rsid w:val="00801B5F"/>
    <w:rsid w:val="00804D96"/>
    <w:rsid w:val="00807631"/>
    <w:rsid w:val="0081093D"/>
    <w:rsid w:val="00811B5F"/>
    <w:rsid w:val="00812401"/>
    <w:rsid w:val="008144B9"/>
    <w:rsid w:val="00820474"/>
    <w:rsid w:val="00820629"/>
    <w:rsid w:val="00826F61"/>
    <w:rsid w:val="00830437"/>
    <w:rsid w:val="00832AFC"/>
    <w:rsid w:val="00837B86"/>
    <w:rsid w:val="00842125"/>
    <w:rsid w:val="00842698"/>
    <w:rsid w:val="00847DC5"/>
    <w:rsid w:val="00860688"/>
    <w:rsid w:val="00862EED"/>
    <w:rsid w:val="008657E5"/>
    <w:rsid w:val="00872A67"/>
    <w:rsid w:val="00875C67"/>
    <w:rsid w:val="00876DE8"/>
    <w:rsid w:val="00884740"/>
    <w:rsid w:val="00892E00"/>
    <w:rsid w:val="008A1579"/>
    <w:rsid w:val="008B09F7"/>
    <w:rsid w:val="008B4CF5"/>
    <w:rsid w:val="008D016A"/>
    <w:rsid w:val="008D2A75"/>
    <w:rsid w:val="008D61F1"/>
    <w:rsid w:val="008D6D28"/>
    <w:rsid w:val="008F080D"/>
    <w:rsid w:val="008F13E0"/>
    <w:rsid w:val="008F1F28"/>
    <w:rsid w:val="008F253F"/>
    <w:rsid w:val="00900517"/>
    <w:rsid w:val="00900694"/>
    <w:rsid w:val="0090469A"/>
    <w:rsid w:val="00905928"/>
    <w:rsid w:val="00905E83"/>
    <w:rsid w:val="00905FB6"/>
    <w:rsid w:val="00911F28"/>
    <w:rsid w:val="00913E9C"/>
    <w:rsid w:val="00917244"/>
    <w:rsid w:val="00926A69"/>
    <w:rsid w:val="009328EC"/>
    <w:rsid w:val="00932C38"/>
    <w:rsid w:val="00933BE5"/>
    <w:rsid w:val="00934588"/>
    <w:rsid w:val="00943F9E"/>
    <w:rsid w:val="009445DF"/>
    <w:rsid w:val="0095524A"/>
    <w:rsid w:val="00957E0D"/>
    <w:rsid w:val="0096782C"/>
    <w:rsid w:val="00972CA0"/>
    <w:rsid w:val="00973FE6"/>
    <w:rsid w:val="00974D47"/>
    <w:rsid w:val="0098029F"/>
    <w:rsid w:val="00980E0B"/>
    <w:rsid w:val="00984E4B"/>
    <w:rsid w:val="00996A6F"/>
    <w:rsid w:val="009B40A9"/>
    <w:rsid w:val="009C006B"/>
    <w:rsid w:val="009C17A8"/>
    <w:rsid w:val="009E1DCD"/>
    <w:rsid w:val="009E5743"/>
    <w:rsid w:val="009F2683"/>
    <w:rsid w:val="00A0643B"/>
    <w:rsid w:val="00A13D13"/>
    <w:rsid w:val="00A15063"/>
    <w:rsid w:val="00A16119"/>
    <w:rsid w:val="00A20CFE"/>
    <w:rsid w:val="00A22FC1"/>
    <w:rsid w:val="00A241E0"/>
    <w:rsid w:val="00A30AB3"/>
    <w:rsid w:val="00A361C3"/>
    <w:rsid w:val="00A44C1E"/>
    <w:rsid w:val="00A5053F"/>
    <w:rsid w:val="00A549AA"/>
    <w:rsid w:val="00A6066F"/>
    <w:rsid w:val="00A624DB"/>
    <w:rsid w:val="00A63AFC"/>
    <w:rsid w:val="00A63D1C"/>
    <w:rsid w:val="00A72766"/>
    <w:rsid w:val="00A7349B"/>
    <w:rsid w:val="00A80961"/>
    <w:rsid w:val="00A85589"/>
    <w:rsid w:val="00A8653B"/>
    <w:rsid w:val="00A86CD3"/>
    <w:rsid w:val="00A91689"/>
    <w:rsid w:val="00A92FB9"/>
    <w:rsid w:val="00A930F6"/>
    <w:rsid w:val="00A93F85"/>
    <w:rsid w:val="00A95824"/>
    <w:rsid w:val="00A972E1"/>
    <w:rsid w:val="00AA0992"/>
    <w:rsid w:val="00AA09D7"/>
    <w:rsid w:val="00AA139A"/>
    <w:rsid w:val="00AA23D1"/>
    <w:rsid w:val="00AA5ABA"/>
    <w:rsid w:val="00AB3194"/>
    <w:rsid w:val="00AB6938"/>
    <w:rsid w:val="00AC0AAF"/>
    <w:rsid w:val="00AD22E5"/>
    <w:rsid w:val="00AD34D7"/>
    <w:rsid w:val="00AD4105"/>
    <w:rsid w:val="00AD4219"/>
    <w:rsid w:val="00AD7871"/>
    <w:rsid w:val="00AE0A09"/>
    <w:rsid w:val="00AE35A5"/>
    <w:rsid w:val="00AE68CC"/>
    <w:rsid w:val="00B001B4"/>
    <w:rsid w:val="00B00554"/>
    <w:rsid w:val="00B00A43"/>
    <w:rsid w:val="00B07EE8"/>
    <w:rsid w:val="00B1422C"/>
    <w:rsid w:val="00B17873"/>
    <w:rsid w:val="00B17B3E"/>
    <w:rsid w:val="00B22F0A"/>
    <w:rsid w:val="00B30FC3"/>
    <w:rsid w:val="00B31EDD"/>
    <w:rsid w:val="00B33173"/>
    <w:rsid w:val="00B459A1"/>
    <w:rsid w:val="00B46E0F"/>
    <w:rsid w:val="00B6403B"/>
    <w:rsid w:val="00B64CDC"/>
    <w:rsid w:val="00B7230B"/>
    <w:rsid w:val="00B7331B"/>
    <w:rsid w:val="00B80DE6"/>
    <w:rsid w:val="00B840C3"/>
    <w:rsid w:val="00B84B22"/>
    <w:rsid w:val="00B8731D"/>
    <w:rsid w:val="00B91EFD"/>
    <w:rsid w:val="00B9560E"/>
    <w:rsid w:val="00BA0E40"/>
    <w:rsid w:val="00BB06F5"/>
    <w:rsid w:val="00BB0B81"/>
    <w:rsid w:val="00BC056A"/>
    <w:rsid w:val="00BC1DEB"/>
    <w:rsid w:val="00BC4841"/>
    <w:rsid w:val="00BD652A"/>
    <w:rsid w:val="00BE084F"/>
    <w:rsid w:val="00BE196E"/>
    <w:rsid w:val="00BE2DAA"/>
    <w:rsid w:val="00BF1E48"/>
    <w:rsid w:val="00BF763F"/>
    <w:rsid w:val="00C115CE"/>
    <w:rsid w:val="00C17D35"/>
    <w:rsid w:val="00C20609"/>
    <w:rsid w:val="00C21069"/>
    <w:rsid w:val="00C219F7"/>
    <w:rsid w:val="00C22B53"/>
    <w:rsid w:val="00C23F10"/>
    <w:rsid w:val="00C365F4"/>
    <w:rsid w:val="00C408CD"/>
    <w:rsid w:val="00C4414E"/>
    <w:rsid w:val="00C503FE"/>
    <w:rsid w:val="00C5301A"/>
    <w:rsid w:val="00C552EC"/>
    <w:rsid w:val="00C60C71"/>
    <w:rsid w:val="00C63A6C"/>
    <w:rsid w:val="00C720C2"/>
    <w:rsid w:val="00C81BC6"/>
    <w:rsid w:val="00C8420D"/>
    <w:rsid w:val="00C932C0"/>
    <w:rsid w:val="00C94C59"/>
    <w:rsid w:val="00C94D1E"/>
    <w:rsid w:val="00C95495"/>
    <w:rsid w:val="00C97F2A"/>
    <w:rsid w:val="00CA480D"/>
    <w:rsid w:val="00CA6D7E"/>
    <w:rsid w:val="00CA6E2F"/>
    <w:rsid w:val="00CB0B71"/>
    <w:rsid w:val="00CB36B6"/>
    <w:rsid w:val="00CB617E"/>
    <w:rsid w:val="00CB6B74"/>
    <w:rsid w:val="00CC3FFA"/>
    <w:rsid w:val="00CC41CF"/>
    <w:rsid w:val="00CC4222"/>
    <w:rsid w:val="00CC46DA"/>
    <w:rsid w:val="00CC479F"/>
    <w:rsid w:val="00CD63DD"/>
    <w:rsid w:val="00CD7102"/>
    <w:rsid w:val="00CE2E3F"/>
    <w:rsid w:val="00CE771C"/>
    <w:rsid w:val="00CF044A"/>
    <w:rsid w:val="00CF3764"/>
    <w:rsid w:val="00D00202"/>
    <w:rsid w:val="00D01965"/>
    <w:rsid w:val="00D024E4"/>
    <w:rsid w:val="00D07023"/>
    <w:rsid w:val="00D072CB"/>
    <w:rsid w:val="00D10D1B"/>
    <w:rsid w:val="00D234F5"/>
    <w:rsid w:val="00D34631"/>
    <w:rsid w:val="00D35B47"/>
    <w:rsid w:val="00D366EF"/>
    <w:rsid w:val="00D41F07"/>
    <w:rsid w:val="00D4656B"/>
    <w:rsid w:val="00D51A9F"/>
    <w:rsid w:val="00D5240A"/>
    <w:rsid w:val="00D63028"/>
    <w:rsid w:val="00D63507"/>
    <w:rsid w:val="00D63C30"/>
    <w:rsid w:val="00D64E46"/>
    <w:rsid w:val="00D65B50"/>
    <w:rsid w:val="00D66E9B"/>
    <w:rsid w:val="00D7571E"/>
    <w:rsid w:val="00D76675"/>
    <w:rsid w:val="00D7722D"/>
    <w:rsid w:val="00D86BAD"/>
    <w:rsid w:val="00D909B0"/>
    <w:rsid w:val="00D92EBA"/>
    <w:rsid w:val="00D93387"/>
    <w:rsid w:val="00D9759A"/>
    <w:rsid w:val="00DA11F6"/>
    <w:rsid w:val="00DA7383"/>
    <w:rsid w:val="00DA765C"/>
    <w:rsid w:val="00DA793D"/>
    <w:rsid w:val="00DB461D"/>
    <w:rsid w:val="00DC25CB"/>
    <w:rsid w:val="00DC2C39"/>
    <w:rsid w:val="00DC554B"/>
    <w:rsid w:val="00DD4532"/>
    <w:rsid w:val="00DD6939"/>
    <w:rsid w:val="00DD6BB9"/>
    <w:rsid w:val="00DD7501"/>
    <w:rsid w:val="00DE7211"/>
    <w:rsid w:val="00DF0094"/>
    <w:rsid w:val="00E10A8C"/>
    <w:rsid w:val="00E10BDA"/>
    <w:rsid w:val="00E12556"/>
    <w:rsid w:val="00E141C2"/>
    <w:rsid w:val="00E146D9"/>
    <w:rsid w:val="00E15E42"/>
    <w:rsid w:val="00E17D59"/>
    <w:rsid w:val="00E24C37"/>
    <w:rsid w:val="00E25BE5"/>
    <w:rsid w:val="00E2604E"/>
    <w:rsid w:val="00E34036"/>
    <w:rsid w:val="00E362F4"/>
    <w:rsid w:val="00E37E0C"/>
    <w:rsid w:val="00E51D56"/>
    <w:rsid w:val="00E532AA"/>
    <w:rsid w:val="00E538D6"/>
    <w:rsid w:val="00E5771B"/>
    <w:rsid w:val="00E71CAC"/>
    <w:rsid w:val="00E821CB"/>
    <w:rsid w:val="00E92DBB"/>
    <w:rsid w:val="00E94F29"/>
    <w:rsid w:val="00EA012D"/>
    <w:rsid w:val="00EA3707"/>
    <w:rsid w:val="00EA540A"/>
    <w:rsid w:val="00EB1129"/>
    <w:rsid w:val="00EB2C01"/>
    <w:rsid w:val="00EB4325"/>
    <w:rsid w:val="00EC0B19"/>
    <w:rsid w:val="00EC4D24"/>
    <w:rsid w:val="00EC67CB"/>
    <w:rsid w:val="00ED58B0"/>
    <w:rsid w:val="00EE2878"/>
    <w:rsid w:val="00EE3CF1"/>
    <w:rsid w:val="00EF32C5"/>
    <w:rsid w:val="00EF7B69"/>
    <w:rsid w:val="00F017DE"/>
    <w:rsid w:val="00F04D2F"/>
    <w:rsid w:val="00F069CB"/>
    <w:rsid w:val="00F123A3"/>
    <w:rsid w:val="00F145A1"/>
    <w:rsid w:val="00F1591C"/>
    <w:rsid w:val="00F172A5"/>
    <w:rsid w:val="00F23B4E"/>
    <w:rsid w:val="00F26F6B"/>
    <w:rsid w:val="00F33764"/>
    <w:rsid w:val="00F408F1"/>
    <w:rsid w:val="00F4168A"/>
    <w:rsid w:val="00F521A1"/>
    <w:rsid w:val="00F52F2B"/>
    <w:rsid w:val="00F71508"/>
    <w:rsid w:val="00F72E3F"/>
    <w:rsid w:val="00F73EFF"/>
    <w:rsid w:val="00F751F4"/>
    <w:rsid w:val="00F754DB"/>
    <w:rsid w:val="00F77C05"/>
    <w:rsid w:val="00F838A7"/>
    <w:rsid w:val="00F838AA"/>
    <w:rsid w:val="00F903A9"/>
    <w:rsid w:val="00F971E4"/>
    <w:rsid w:val="00FA5507"/>
    <w:rsid w:val="00FA7E44"/>
    <w:rsid w:val="00FB0575"/>
    <w:rsid w:val="00FB11C9"/>
    <w:rsid w:val="00FB2ADD"/>
    <w:rsid w:val="00FC022A"/>
    <w:rsid w:val="00FC1550"/>
    <w:rsid w:val="00FC286E"/>
    <w:rsid w:val="00FC3F5E"/>
    <w:rsid w:val="00FC7544"/>
    <w:rsid w:val="00FD0314"/>
    <w:rsid w:val="00FD5A33"/>
    <w:rsid w:val="00FD7C84"/>
    <w:rsid w:val="00FE7DEE"/>
    <w:rsid w:val="00FF27FE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631"/>
    <w:pPr>
      <w:widowControl w:val="0"/>
      <w:spacing w:line="276" w:lineRule="auto"/>
      <w:ind w:firstLine="375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07631"/>
    <w:pPr>
      <w:numPr>
        <w:numId w:val="8"/>
      </w:numPr>
      <w:spacing w:before="240"/>
      <w:ind w:firstLineChars="0" w:firstLine="0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07631"/>
    <w:pPr>
      <w:numPr>
        <w:ilvl w:val="1"/>
        <w:numId w:val="12"/>
      </w:numPr>
      <w:spacing w:before="240"/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42E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07631"/>
    <w:rPr>
      <w:rFonts w:ascii="宋体" w:eastAsia="宋体" w:hAnsi="宋体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807631"/>
    <w:rPr>
      <w:rFonts w:ascii="宋体" w:eastAsia="宋体" w:hAnsi="宋体"/>
      <w:sz w:val="24"/>
    </w:rPr>
  </w:style>
  <w:style w:type="table" w:styleId="a8">
    <w:name w:val="Table Grid"/>
    <w:basedOn w:val="a2"/>
    <w:uiPriority w:val="39"/>
    <w:rsid w:val="0048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696</cp:revision>
  <dcterms:created xsi:type="dcterms:W3CDTF">2021-01-11T10:38:00Z</dcterms:created>
  <dcterms:modified xsi:type="dcterms:W3CDTF">2021-03-26T08:41:00Z</dcterms:modified>
</cp:coreProperties>
</file>