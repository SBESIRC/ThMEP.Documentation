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4115A4DA" w14:textId="4C8B56DD" w:rsidR="003F318B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880E77E" w14:textId="7579BCEB" w:rsidR="00CC640A" w:rsidRDefault="00CC640A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5-20T10:59:00Z"/>
        </w:rPr>
      </w:pPr>
      <w:del w:id="1" w:author="董士崇" w:date="2021-04-27T15:10:00Z">
        <w:r w:rsidDel="00CC640A">
          <w:rPr>
            <w:rFonts w:hint="eastAsia"/>
          </w:rPr>
          <w:delText>建筑空间</w:delText>
        </w:r>
      </w:del>
      <w:del w:id="2" w:author="董士崇" w:date="2021-03-11T11:43:00Z">
        <w:r w:rsidDel="00AC2AB3">
          <w:rPr>
            <w:rFonts w:hint="eastAsia"/>
          </w:rPr>
          <w:delText>信息</w:delText>
        </w:r>
        <w:r w:rsidDel="003A301A">
          <w:rPr>
            <w:rFonts w:hint="eastAsia"/>
          </w:rPr>
          <w:delText>（</w:delText>
        </w:r>
      </w:del>
      <w:del w:id="3" w:author="董士崇" w:date="2021-03-11T11:42:00Z">
        <w:r w:rsidDel="00A83E4D">
          <w:rPr>
            <w:rFonts w:hint="eastAsia"/>
          </w:rPr>
          <w:delText>停车区域，</w:delText>
        </w:r>
      </w:del>
      <w:del w:id="4" w:author="董士崇" w:date="2021-04-27T15:10:00Z">
        <w:r w:rsidRPr="00E1647F" w:rsidDel="00CC640A">
          <w:rPr>
            <w:rFonts w:hint="eastAsia"/>
          </w:rPr>
          <w:delText>隔油池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水泵房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垃圾房</w:delText>
        </w:r>
        <w:r w:rsidDel="00CC640A">
          <w:rPr>
            <w:rFonts w:hint="eastAsia"/>
          </w:rPr>
          <w:delText>等）</w:delText>
        </w:r>
      </w:del>
      <w:bookmarkStart w:id="5" w:name="排水设施"/>
      <w:ins w:id="6" w:author="董士崇" w:date="2021-05-10T16:55:00Z">
        <w:r w:rsidR="003F318B">
          <w:t>楼层图框（含各楼层框线、楼层编号、定位点）</w:t>
        </w:r>
      </w:ins>
    </w:p>
    <w:p w14:paraId="5A51818D" w14:textId="3CDF0D82" w:rsidR="00DA23DA" w:rsidRDefault="00DA23DA" w:rsidP="00127324">
      <w:pPr>
        <w:pStyle w:val="a4"/>
        <w:numPr>
          <w:ilvl w:val="1"/>
          <w:numId w:val="1"/>
        </w:numPr>
        <w:ind w:firstLineChars="0"/>
        <w:rPr>
          <w:ins w:id="7" w:author="董士崇" w:date="2021-04-27T15:10:00Z"/>
        </w:rPr>
      </w:pPr>
      <w:ins w:id="8" w:author="董士崇" w:date="2021-05-20T10:59:00Z">
        <w:r>
          <w:rPr>
            <w:rFonts w:hint="eastAsia"/>
          </w:rPr>
          <w:t>各楼层</w:t>
        </w:r>
      </w:ins>
      <w:ins w:id="9" w:author="董士崇" w:date="2021-05-20T11:00:00Z">
        <w:r>
          <w:rPr>
            <w:rFonts w:hint="eastAsia"/>
          </w:rPr>
          <w:t>轮廓线</w:t>
        </w:r>
      </w:ins>
    </w:p>
    <w:p w14:paraId="301AAC1B" w14:textId="53C767F8" w:rsidR="004B66DD" w:rsidRDefault="000A686F">
      <w:pPr>
        <w:pStyle w:val="a4"/>
        <w:numPr>
          <w:ilvl w:val="1"/>
          <w:numId w:val="1"/>
        </w:numPr>
        <w:ind w:firstLineChars="0"/>
        <w:rPr>
          <w:ins w:id="10" w:author="董士崇" w:date="2021-04-27T15:10:00Z"/>
        </w:rPr>
      </w:pPr>
      <w:ins w:id="11" w:author="董士崇" w:date="2021-05-10T16:55:00Z">
        <w:r>
          <w:t>各楼层</w:t>
        </w:r>
        <w:bookmarkStart w:id="12" w:name="_GoBack"/>
        <w:bookmarkEnd w:id="12"/>
        <w:r>
          <w:t>剪力墙、柱</w:t>
        </w:r>
      </w:ins>
    </w:p>
    <w:p w14:paraId="5289E212" w14:textId="030517CC" w:rsidR="000E6E10" w:rsidRDefault="00421972">
      <w:pPr>
        <w:pStyle w:val="a4"/>
        <w:numPr>
          <w:ilvl w:val="1"/>
          <w:numId w:val="1"/>
        </w:numPr>
        <w:ind w:firstLineChars="0"/>
        <w:rPr>
          <w:ins w:id="13" w:author="董士崇" w:date="2021-05-10T17:02:00Z"/>
        </w:rPr>
      </w:pPr>
      <w:ins w:id="14" w:author="董士崇" w:date="2021-05-10T16:55:00Z">
        <w:r>
          <w:t>防雷接闪带（多段线/线段）</w:t>
        </w:r>
      </w:ins>
    </w:p>
    <w:p w14:paraId="756E9EB5" w14:textId="236C31C2" w:rsidR="006D6745" w:rsidRDefault="006D6745">
      <w:pPr>
        <w:pStyle w:val="a4"/>
        <w:numPr>
          <w:ilvl w:val="0"/>
          <w:numId w:val="1"/>
        </w:numPr>
        <w:ind w:firstLineChars="0"/>
        <w:rPr>
          <w:ins w:id="15" w:author="董士崇" w:date="2021-05-10T17:02:00Z"/>
        </w:rPr>
        <w:pPrChange w:id="16" w:author="董士崇" w:date="2021-05-10T17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7" w:author="董士崇" w:date="2021-05-10T17:02:00Z">
        <w:r>
          <w:rPr>
            <w:rFonts w:hint="eastAsia"/>
          </w:rPr>
          <w:t>数据结果</w:t>
        </w:r>
      </w:ins>
    </w:p>
    <w:p w14:paraId="08BDB75F" w14:textId="45334ECB" w:rsidR="006D6745" w:rsidRDefault="00B12291">
      <w:pPr>
        <w:pStyle w:val="a4"/>
        <w:numPr>
          <w:ilvl w:val="1"/>
          <w:numId w:val="1"/>
        </w:numPr>
        <w:ind w:firstLineChars="0"/>
        <w:rPr>
          <w:ins w:id="18" w:author="董士崇" w:date="2021-04-27T15:12:00Z"/>
        </w:rPr>
      </w:pPr>
      <w:ins w:id="19" w:author="董士崇" w:date="2021-05-10T17:02:00Z">
        <w:r>
          <w:t>各楼层防雷引下线点位（从此层引下、由上层引来）</w:t>
        </w:r>
      </w:ins>
    </w:p>
    <w:p w14:paraId="743D8F62" w14:textId="4455ADBF" w:rsidR="00CC640A" w:rsidDel="00B31A7B" w:rsidRDefault="00CC640A" w:rsidP="00AE4B13">
      <w:pPr>
        <w:pStyle w:val="a4"/>
        <w:numPr>
          <w:ilvl w:val="1"/>
          <w:numId w:val="1"/>
        </w:numPr>
        <w:ind w:firstLineChars="0"/>
        <w:rPr>
          <w:del w:id="20" w:author="董士崇" w:date="2021-04-27T15:11:00Z"/>
        </w:rPr>
      </w:pPr>
    </w:p>
    <w:p w14:paraId="2FCD86F4" w14:textId="0D78A4DC" w:rsidR="00D6136F" w:rsidDel="00B31A7B" w:rsidRDefault="00CC640A">
      <w:pPr>
        <w:pStyle w:val="a4"/>
        <w:numPr>
          <w:ilvl w:val="2"/>
          <w:numId w:val="1"/>
        </w:numPr>
        <w:ind w:firstLineChars="0"/>
        <w:rPr>
          <w:del w:id="21" w:author="董士崇" w:date="2021-04-27T15:11:00Z"/>
        </w:rPr>
        <w:pPrChange w:id="22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23" w:author="董士崇" w:date="2021-04-27T15:11:00Z">
        <w:r w:rsidRPr="00ED6298" w:rsidDel="00B31A7B">
          <w:delText>排水设施</w:delText>
        </w:r>
        <w:bookmarkEnd w:id="5"/>
        <w:r w:rsidR="003B7B86" w:rsidDel="00B31A7B">
          <w:rPr>
            <w:rFonts w:hint="eastAsia"/>
          </w:rPr>
          <w:delText>（</w:delText>
        </w:r>
        <w:r w:rsidR="00FB48EC" w:rsidRPr="00FB48EC" w:rsidDel="00B31A7B">
          <w:rPr>
            <w:rFonts w:hint="eastAsia"/>
          </w:rPr>
          <w:delText>集水井</w:delText>
        </w:r>
        <w:r w:rsidR="00FB48EC" w:rsidDel="00B31A7B">
          <w:rPr>
            <w:rFonts w:hint="eastAsia"/>
          </w:rPr>
          <w:delText>，</w:delText>
        </w:r>
        <w:r w:rsidR="00FB48EC" w:rsidRPr="00FB48EC" w:rsidDel="00B31A7B">
          <w:rPr>
            <w:rFonts w:hint="eastAsia"/>
          </w:rPr>
          <w:delText>排水沟</w:delText>
        </w:r>
        <w:r w:rsidR="00FB48EC" w:rsidDel="00B31A7B">
          <w:rPr>
            <w:rFonts w:hint="eastAsia"/>
          </w:rPr>
          <w:delText>，地漏</w:delText>
        </w:r>
        <w:r w:rsidR="003B7B86" w:rsidDel="00B31A7B">
          <w:rPr>
            <w:rFonts w:hint="eastAsia"/>
          </w:rPr>
          <w:delText>）</w:delText>
        </w:r>
      </w:del>
    </w:p>
    <w:p w14:paraId="7AE1D9F3" w14:textId="59B09CD7" w:rsidR="001451D1" w:rsidDel="00B31A7B" w:rsidRDefault="00E96E5E" w:rsidP="001451D1">
      <w:pPr>
        <w:pStyle w:val="a4"/>
        <w:numPr>
          <w:ilvl w:val="1"/>
          <w:numId w:val="1"/>
        </w:numPr>
        <w:ind w:firstLineChars="0"/>
        <w:rPr>
          <w:del w:id="24" w:author="董士崇" w:date="2021-04-27T15:11:00Z"/>
        </w:rPr>
      </w:pPr>
      <w:ins w:id="25" w:author="shichong dong" w:date="2021-03-24T22:41:00Z">
        <w:del w:id="26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27" w:author="董士崇" w:date="2021-04-27T15:11:00Z">
        <w:r w:rsidR="001451D1" w:rsidDel="00B31A7B">
          <w:rPr>
            <w:rFonts w:hint="eastAsia"/>
          </w:rPr>
          <w:delText>墙</w:delText>
        </w:r>
        <w:r w:rsidR="00371E76" w:rsidDel="00B31A7B">
          <w:rPr>
            <w:rFonts w:hint="eastAsia"/>
          </w:rPr>
          <w:delText>/剪力墙</w:delText>
        </w:r>
      </w:del>
    </w:p>
    <w:p w14:paraId="61A6EDCA" w14:textId="5F89AAEC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28" w:author="董士崇" w:date="2021-03-11T13:27:00Z"/>
        </w:rPr>
        <w:pPrChange w:id="29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30" w:author="shichong dong" w:date="2021-03-24T22:41:00Z">
        <w:del w:id="31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32" w:author="董士崇" w:date="2021-04-27T15:11:00Z">
        <w:r w:rsidR="001451D1" w:rsidDel="00B31A7B">
          <w:rPr>
            <w:rFonts w:hint="eastAsia"/>
          </w:rPr>
          <w:delText>柱</w:delText>
        </w:r>
      </w:del>
    </w:p>
    <w:p w14:paraId="25E1F003" w14:textId="39CAF465" w:rsidR="001667C4" w:rsidDel="00276051" w:rsidRDefault="002A767F" w:rsidP="001667C4">
      <w:pPr>
        <w:pStyle w:val="a4"/>
        <w:numPr>
          <w:ilvl w:val="0"/>
          <w:numId w:val="1"/>
        </w:numPr>
        <w:ind w:firstLineChars="0"/>
        <w:rPr>
          <w:del w:id="33" w:author="董士崇" w:date="2021-04-27T15:16:00Z"/>
        </w:rPr>
      </w:pPr>
      <w:del w:id="34" w:author="董士崇" w:date="2021-04-27T15:16:00Z">
        <w:r w:rsidDel="00276051">
          <w:rPr>
            <w:rFonts w:hint="eastAsia"/>
          </w:rPr>
          <w:delText>建筑空间</w:delText>
        </w:r>
        <w:r w:rsidR="00FD7C84" w:rsidDel="00276051">
          <w:rPr>
            <w:rFonts w:hint="eastAsia"/>
          </w:rPr>
          <w:delText>的</w:delText>
        </w:r>
        <w:r w:rsidR="006B44C2" w:rsidDel="00276051">
          <w:rPr>
            <w:rFonts w:hint="eastAsia"/>
          </w:rPr>
          <w:delText>空间</w:delText>
        </w:r>
        <w:r w:rsidR="00FD7C84" w:rsidDel="00276051">
          <w:rPr>
            <w:rFonts w:hint="eastAsia"/>
          </w:rPr>
          <w:delText>关系</w:delText>
        </w:r>
        <w:r w:rsidR="006B44C2" w:rsidDel="00276051">
          <w:rPr>
            <w:rFonts w:hint="eastAsia"/>
          </w:rPr>
          <w:delText>（S</w:delText>
        </w:r>
        <w:r w:rsidR="006B44C2" w:rsidDel="00276051">
          <w:delText>p</w:delText>
        </w:r>
        <w:r w:rsidR="0087348C" w:rsidDel="00276051">
          <w:delText>a</w:delText>
        </w:r>
        <w:r w:rsidR="006B44C2" w:rsidDel="00276051">
          <w:delText>t</w:delText>
        </w:r>
        <w:r w:rsidR="0065713F" w:rsidDel="00276051">
          <w:delText>i</w:delText>
        </w:r>
        <w:r w:rsidR="006B44C2" w:rsidDel="00276051">
          <w:delText xml:space="preserve">al </w:delText>
        </w:r>
        <w:r w:rsidR="0065713F" w:rsidDel="00276051">
          <w:delText>Relation</w:delText>
        </w:r>
        <w:r w:rsidR="006B44C2" w:rsidDel="00276051">
          <w:rPr>
            <w:rFonts w:hint="eastAsia"/>
          </w:rPr>
          <w:delText>）</w:delText>
        </w:r>
        <w:r w:rsidR="00E20228" w:rsidDel="00276051">
          <w:rPr>
            <w:rFonts w:hint="eastAsia"/>
          </w:rPr>
          <w:delText>分析</w:delText>
        </w:r>
      </w:del>
      <w:del w:id="35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5FCF278B" w:rsidR="00B06D68" w:rsidDel="00285AE5" w:rsidRDefault="002B2FAF" w:rsidP="00B06D68">
      <w:pPr>
        <w:pStyle w:val="a4"/>
        <w:numPr>
          <w:ilvl w:val="1"/>
          <w:numId w:val="1"/>
        </w:numPr>
        <w:ind w:firstLineChars="0"/>
        <w:rPr>
          <w:del w:id="36" w:author="董士崇" w:date="2021-04-27T15:14:00Z"/>
        </w:rPr>
      </w:pPr>
      <w:del w:id="37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区域（Area）</w:delText>
        </w:r>
        <w:r w:rsidR="0065490A" w:rsidDel="00285AE5">
          <w:rPr>
            <w:rFonts w:hint="eastAsia"/>
          </w:rPr>
          <w:delText>用封闭的多段线标识</w:delText>
        </w:r>
      </w:del>
    </w:p>
    <w:p w14:paraId="7F6EEBD4" w14:textId="5BE12DB8" w:rsidR="008B616D" w:rsidDel="00276051" w:rsidRDefault="002B2FAF" w:rsidP="00B06D68">
      <w:pPr>
        <w:pStyle w:val="a4"/>
        <w:numPr>
          <w:ilvl w:val="1"/>
          <w:numId w:val="1"/>
        </w:numPr>
        <w:ind w:firstLineChars="0"/>
        <w:rPr>
          <w:del w:id="38" w:author="董士崇" w:date="2021-04-27T15:16:00Z"/>
        </w:rPr>
      </w:pPr>
      <w:del w:id="39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</w:delText>
        </w:r>
        <w:r w:rsidR="005E7EF8" w:rsidDel="00285AE5">
          <w:rPr>
            <w:rFonts w:hint="eastAsia"/>
          </w:rPr>
          <w:delText>（Area）可能会有“洞”的情况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40" w:author="董士崇" w:date="2021-03-11T13:25:00Z"/>
        </w:rPr>
      </w:pPr>
      <w:del w:id="41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3528722B" w:rsidR="001667C4" w:rsidDel="002D0B5D" w:rsidRDefault="006D36C2" w:rsidP="001667C4">
      <w:pPr>
        <w:pStyle w:val="a4"/>
        <w:numPr>
          <w:ilvl w:val="0"/>
          <w:numId w:val="1"/>
        </w:numPr>
        <w:ind w:firstLineChars="0"/>
        <w:rPr>
          <w:del w:id="42" w:author="董士崇" w:date="2021-04-27T15:16:00Z"/>
        </w:rPr>
      </w:pPr>
      <w:del w:id="43" w:author="董士崇" w:date="2021-04-27T15:16:00Z">
        <w:r w:rsidDel="002D0B5D">
          <w:rPr>
            <w:rFonts w:hint="eastAsia"/>
          </w:rPr>
          <w:delText>建筑空间</w:delText>
        </w:r>
        <w:r w:rsidR="001667C4" w:rsidDel="002D0B5D">
          <w:rPr>
            <w:rFonts w:hint="eastAsia"/>
          </w:rPr>
          <w:delText>的业务逻辑关系约束</w:delText>
        </w:r>
      </w:del>
    </w:p>
    <w:p w14:paraId="32476323" w14:textId="5EC3BC11" w:rsidR="00036587" w:rsidDel="002D0B5D" w:rsidRDefault="00036587" w:rsidP="00036587">
      <w:pPr>
        <w:pStyle w:val="a4"/>
        <w:numPr>
          <w:ilvl w:val="1"/>
          <w:numId w:val="1"/>
        </w:numPr>
        <w:ind w:firstLineChars="0"/>
        <w:rPr>
          <w:del w:id="44" w:author="董士崇" w:date="2021-04-27T15:16:00Z"/>
        </w:rPr>
      </w:pPr>
      <w:del w:id="45" w:author="董士崇" w:date="2021-04-27T15:16:00Z">
        <w:r w:rsidDel="002D0B5D">
          <w:rPr>
            <w:rFonts w:hint="eastAsia"/>
          </w:rPr>
          <w:delText>必须布置</w:delText>
        </w:r>
      </w:del>
      <w:ins w:id="46" w:author="力 马" w:date="2021-02-20T09:26:00Z">
        <w:del w:id="47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48" w:author="董士崇" w:date="2021-04-27T15:16:00Z">
        <w:r w:rsidDel="002D0B5D">
          <w:rPr>
            <w:rFonts w:hint="eastAsia"/>
          </w:rPr>
          <w:delText>区域</w:delText>
        </w:r>
      </w:del>
    </w:p>
    <w:p w14:paraId="783FA67D" w14:textId="50380F5B" w:rsidR="008A77E8" w:rsidDel="002D0B5D" w:rsidRDefault="00A74DDD" w:rsidP="008A77E8">
      <w:pPr>
        <w:pStyle w:val="a4"/>
        <w:numPr>
          <w:ilvl w:val="2"/>
          <w:numId w:val="1"/>
        </w:numPr>
        <w:ind w:firstLineChars="0"/>
        <w:rPr>
          <w:ins w:id="49" w:author="shichong dong" w:date="2021-03-24T22:39:00Z"/>
          <w:del w:id="50" w:author="董士崇" w:date="2021-04-27T15:16:00Z"/>
        </w:rPr>
      </w:pPr>
      <w:del w:id="51" w:author="董士崇" w:date="2021-04-27T15:16:00Z">
        <w:r w:rsidDel="002D0B5D">
          <w:rPr>
            <w:rFonts w:hint="eastAsia"/>
          </w:rPr>
          <w:delText>指定区域（</w:delText>
        </w:r>
        <w:r w:rsidR="00881729" w:rsidRPr="00E1647F" w:rsidDel="002D0B5D">
          <w:delText>隔油池、水泵房、垃圾房</w:delText>
        </w:r>
        <w:r w:rsidR="00881729" w:rsidDel="002D0B5D">
          <w:rPr>
            <w:rFonts w:hint="eastAsia"/>
          </w:rPr>
          <w:delText>等</w:delText>
        </w:r>
        <w:r w:rsidDel="002D0B5D">
          <w:rPr>
            <w:rFonts w:hint="eastAsia"/>
          </w:rPr>
          <w:delText>）</w:delText>
        </w:r>
      </w:del>
    </w:p>
    <w:p w14:paraId="2C37CD81" w14:textId="7086F0A8" w:rsidR="00A830A3" w:rsidDel="002D0B5D" w:rsidRDefault="00A830A3" w:rsidP="008A77E8">
      <w:pPr>
        <w:pStyle w:val="a4"/>
        <w:numPr>
          <w:ilvl w:val="2"/>
          <w:numId w:val="1"/>
        </w:numPr>
        <w:ind w:firstLineChars="0"/>
        <w:rPr>
          <w:del w:id="52" w:author="董士崇" w:date="2021-04-27T15:16:00Z"/>
        </w:rPr>
      </w:pPr>
      <w:ins w:id="53" w:author="shichong dong" w:date="2021-03-24T22:39:00Z">
        <w:del w:id="54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0E0BA423" w14:textId="1EC1139C" w:rsidR="003423F4" w:rsidDel="002D0B5D" w:rsidRDefault="003423F4" w:rsidP="003423F4">
      <w:pPr>
        <w:pStyle w:val="a4"/>
        <w:numPr>
          <w:ilvl w:val="1"/>
          <w:numId w:val="1"/>
        </w:numPr>
        <w:ind w:firstLineChars="0"/>
        <w:rPr>
          <w:del w:id="55" w:author="董士崇" w:date="2021-04-27T15:16:00Z"/>
        </w:rPr>
      </w:pPr>
      <w:del w:id="56" w:author="董士崇" w:date="2021-04-27T15:16:00Z">
        <w:r w:rsidDel="002D0B5D">
          <w:rPr>
            <w:rFonts w:hint="eastAsia"/>
          </w:rPr>
          <w:delText>可布置</w:delText>
        </w:r>
      </w:del>
      <w:ins w:id="57" w:author="力 马" w:date="2021-02-20T09:26:00Z">
        <w:del w:id="58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59" w:author="董士崇" w:date="2021-04-27T15:16:00Z">
        <w:r w:rsidDel="002D0B5D">
          <w:rPr>
            <w:rFonts w:hint="eastAsia"/>
          </w:rPr>
          <w:delText>区域</w:delText>
        </w:r>
      </w:del>
    </w:p>
    <w:p w14:paraId="29C82408" w14:textId="3284F2CB" w:rsidR="00A17E18" w:rsidDel="002D0B5D" w:rsidRDefault="00834341" w:rsidP="00A17E18">
      <w:pPr>
        <w:pStyle w:val="a4"/>
        <w:numPr>
          <w:ilvl w:val="2"/>
          <w:numId w:val="1"/>
        </w:numPr>
        <w:ind w:firstLineChars="0"/>
        <w:rPr>
          <w:ins w:id="60" w:author="shichong dong" w:date="2021-03-24T22:39:00Z"/>
          <w:del w:id="61" w:author="董士崇" w:date="2021-04-27T15:16:00Z"/>
        </w:rPr>
      </w:pPr>
      <w:ins w:id="62" w:author="力 马" w:date="2021-02-20T09:25:00Z">
        <w:del w:id="63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64" w:author="董士崇" w:date="2021-04-27T15:16:00Z">
        <w:r w:rsidR="00A17E18" w:rsidDel="002D0B5D">
          <w:rPr>
            <w:rFonts w:hint="eastAsia"/>
          </w:rPr>
          <w:delText>停车区域</w:delText>
        </w:r>
      </w:del>
      <w:ins w:id="65" w:author="力 马" w:date="2021-02-20T09:25:00Z">
        <w:del w:id="66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7" w:author="力 马" w:date="2021-02-20T09:26:00Z">
        <w:del w:id="68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434274E4" w:rsidR="00966B7F" w:rsidDel="002D0B5D" w:rsidRDefault="00966B7F" w:rsidP="00A17E18">
      <w:pPr>
        <w:pStyle w:val="a4"/>
        <w:numPr>
          <w:ilvl w:val="2"/>
          <w:numId w:val="1"/>
        </w:numPr>
        <w:ind w:firstLineChars="0"/>
        <w:rPr>
          <w:del w:id="69" w:author="董士崇" w:date="2021-04-27T15:16:00Z"/>
        </w:rPr>
      </w:pPr>
      <w:ins w:id="70" w:author="shichong dong" w:date="2021-03-24T22:39:00Z">
        <w:del w:id="71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24900C4B" w14:textId="1178E3A2" w:rsidR="00881729" w:rsidDel="002D0B5D" w:rsidRDefault="00881729" w:rsidP="00881729">
      <w:pPr>
        <w:pStyle w:val="a4"/>
        <w:numPr>
          <w:ilvl w:val="1"/>
          <w:numId w:val="1"/>
        </w:numPr>
        <w:ind w:firstLineChars="0"/>
        <w:rPr>
          <w:del w:id="72" w:author="董士崇" w:date="2021-04-27T15:16:00Z"/>
        </w:rPr>
      </w:pPr>
      <w:del w:id="73" w:author="董士崇" w:date="2021-04-27T15:16:00Z">
        <w:r w:rsidDel="002D0B5D">
          <w:rPr>
            <w:rFonts w:hint="eastAsia"/>
          </w:rPr>
          <w:delText>不</w:delText>
        </w:r>
        <w:r w:rsidR="00841973" w:rsidDel="002D0B5D">
          <w:rPr>
            <w:rFonts w:hint="eastAsia"/>
          </w:rPr>
          <w:delText>可</w:delText>
        </w:r>
        <w:r w:rsidDel="002D0B5D">
          <w:rPr>
            <w:rFonts w:hint="eastAsia"/>
          </w:rPr>
          <w:delText>布置</w:delText>
        </w:r>
      </w:del>
      <w:ins w:id="74" w:author="力 马" w:date="2021-02-20T09:26:00Z">
        <w:del w:id="75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76" w:author="董士崇" w:date="2021-04-27T15:16:00Z">
        <w:r w:rsidDel="002D0B5D">
          <w:rPr>
            <w:rFonts w:hint="eastAsia"/>
          </w:rPr>
          <w:delText>区域</w:delText>
        </w:r>
      </w:del>
    </w:p>
    <w:p w14:paraId="646FD442" w14:textId="28E58964" w:rsidR="00881729" w:rsidDel="002D0B5D" w:rsidRDefault="00EF0B66" w:rsidP="00881729">
      <w:pPr>
        <w:pStyle w:val="a4"/>
        <w:numPr>
          <w:ilvl w:val="2"/>
          <w:numId w:val="1"/>
        </w:numPr>
        <w:ind w:firstLineChars="0"/>
        <w:rPr>
          <w:del w:id="77" w:author="董士崇" w:date="2021-04-27T15:16:00Z"/>
        </w:rPr>
      </w:pPr>
      <w:del w:id="78" w:author="董士崇" w:date="2021-04-27T15:16:00Z">
        <w:r w:rsidRPr="00EF0B66" w:rsidDel="002D0B5D">
          <w:rPr>
            <w:rFonts w:hint="eastAsia"/>
          </w:rPr>
          <w:delText>没有名字或者名字我们不关心的就是其他区域</w:delText>
        </w:r>
      </w:del>
      <w:ins w:id="79" w:author="力 马" w:date="2021-02-20T09:24:00Z">
        <w:del w:id="80" w:author="董士崇" w:date="2021-04-27T15:16:00Z">
          <w:r w:rsidR="00A81FF6" w:rsidDel="002D0B5D">
            <w:rPr>
              <w:rFonts w:hint="eastAsia"/>
            </w:rPr>
            <w:delText>除</w:delText>
          </w:r>
        </w:del>
        <w:del w:id="81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82" w:author="董士崇" w:date="2021-04-27T15:16:00Z">
          <w:r w:rsidR="00A81FF6" w:rsidDel="002D0B5D">
            <w:rPr>
              <w:rFonts w:hint="eastAsia"/>
            </w:rPr>
            <w:delText>必须布置</w:delText>
          </w:r>
        </w:del>
      </w:ins>
      <w:ins w:id="83" w:author="力 马" w:date="2021-02-20T09:26:00Z">
        <w:del w:id="84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85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6" w:author="力 马" w:date="2021-02-20T09:24:00Z">
        <w:del w:id="87" w:author="董士崇" w:date="2021-04-27T15:16:00Z">
          <w:r w:rsidR="00A81FF6" w:rsidDel="002D0B5D">
            <w:rPr>
              <w:rFonts w:hint="eastAsia"/>
            </w:rPr>
            <w:delText>和可布置</w:delText>
          </w:r>
        </w:del>
      </w:ins>
      <w:ins w:id="88" w:author="力 马" w:date="2021-02-20T09:26:00Z">
        <w:del w:id="89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90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91" w:author="力 马" w:date="2021-02-20T09:25:00Z">
        <w:del w:id="92" w:author="董士崇" w:date="2021-04-27T15:16:00Z">
          <w:r w:rsidR="00A81FF6" w:rsidDel="002D0B5D">
            <w:rPr>
              <w:rFonts w:hint="eastAsia"/>
            </w:rPr>
            <w:delText>外</w:delText>
          </w:r>
        </w:del>
        <w:del w:id="93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94" w:author="力 马" w:date="2021-02-20T09:26:00Z">
        <w:del w:id="95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96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97" w:author="力 马" w:date="2021-02-20T09:25:00Z">
        <w:del w:id="98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99" w:author="力 马" w:date="2021-02-20T09:24:00Z">
        <w:del w:id="100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1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102" w:author="力 马" w:date="2021-02-20T09:25:00Z">
        <w:del w:id="103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4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05" w:author="力 马" w:date="2021-02-20T09:26:00Z">
        <w:del w:id="106" w:author="董士崇" w:date="2021-04-27T15:16:00Z">
          <w:r w:rsidR="00291478" w:rsidRPr="008D0C73" w:rsidDel="002D0B5D">
            <w:rPr>
              <w:rFonts w:hint="eastAsia"/>
              <w:b/>
              <w:i/>
              <w:color w:val="FF0000"/>
              <w:rPrChange w:id="107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08" w:author="力 马" w:date="2021-02-20T09:25:00Z">
        <w:del w:id="109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10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2D0B5D">
            <w:rPr>
              <w:rFonts w:hint="eastAsia"/>
            </w:rPr>
            <w:delText>。</w:delText>
          </w:r>
        </w:del>
      </w:ins>
      <w:ins w:id="111" w:author="shichong dong" w:date="2021-03-24T22:40:00Z">
        <w:del w:id="112" w:author="董士崇" w:date="2021-04-27T15:16:00Z">
          <w:r w:rsidR="00202A38" w:rsidDel="002D0B5D">
            <w:rPr>
              <w:rFonts w:hint="eastAsia"/>
            </w:rPr>
            <w:delText>输入参数决定是否需要保护</w:delText>
          </w:r>
        </w:del>
      </w:ins>
    </w:p>
    <w:p w14:paraId="0F2E299D" w14:textId="2C324B5E" w:rsidR="001667C4" w:rsidDel="002D0B5D" w:rsidRDefault="004D7D08">
      <w:pPr>
        <w:pStyle w:val="a4"/>
        <w:numPr>
          <w:ilvl w:val="2"/>
          <w:numId w:val="1"/>
        </w:numPr>
        <w:ind w:firstLineChars="0"/>
        <w:rPr>
          <w:del w:id="113" w:author="董士崇" w:date="2021-04-27T15:16:00Z"/>
        </w:rPr>
        <w:pPrChange w:id="114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15" w:author="董士崇" w:date="2021-04-27T15:16:00Z">
        <w:r w:rsidDel="002D0B5D">
          <w:rPr>
            <w:rFonts w:hint="eastAsia"/>
          </w:rPr>
          <w:delText>必须布置点位的</w:delText>
        </w:r>
        <w:r w:rsidR="0075290D" w:rsidDel="002D0B5D">
          <w:rPr>
            <w:rFonts w:hint="eastAsia"/>
          </w:rPr>
          <w:delText>建筑</w:delText>
        </w:r>
        <w:r w:rsidR="0069651A" w:rsidDel="002D0B5D">
          <w:rPr>
            <w:rFonts w:hint="eastAsia"/>
          </w:rPr>
          <w:delText>空间</w:delText>
        </w:r>
        <w:r w:rsidDel="002D0B5D">
          <w:delText>的点位可以保护</w:delText>
        </w:r>
      </w:del>
      <w:ins w:id="116" w:author="力 马" w:date="2021-02-20T09:27:00Z">
        <w:del w:id="117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18" w:author="董士崇" w:date="2021-04-27T15:16:00Z">
        <w:r w:rsidDel="002D0B5D">
          <w:delText>停车区域</w:delText>
        </w:r>
        <w:r w:rsidDel="002D0B5D">
          <w:rPr>
            <w:rFonts w:hint="eastAsia"/>
          </w:rPr>
          <w:delText>和其他</w:delText>
        </w:r>
        <w:r w:rsidR="00052303" w:rsidDel="002D0B5D">
          <w:rPr>
            <w:rFonts w:hint="eastAsia"/>
          </w:rPr>
          <w:delText>建筑</w:delText>
        </w:r>
      </w:del>
      <w:ins w:id="119" w:author="力 马" w:date="2021-02-20T09:27:00Z">
        <w:del w:id="120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21" w:author="董士崇" w:date="2021-04-27T15:16:00Z">
        <w:r w:rsidR="006E226D" w:rsidDel="002D0B5D">
          <w:rPr>
            <w:rFonts w:hint="eastAsia"/>
          </w:rPr>
          <w:delText>空间</w:delText>
        </w:r>
      </w:del>
      <w:ins w:id="122" w:author="力 马" w:date="2021-02-20T09:23:00Z">
        <w:del w:id="123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24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25" w:author="shichong dong" w:date="2021-03-24T22:40:00Z">
        <w:del w:id="126" w:author="董士崇" w:date="2021-04-27T15:16:00Z">
          <w:r w:rsidR="009365AB" w:rsidDel="002D0B5D">
            <w:rPr>
              <w:rFonts w:hint="eastAsia"/>
            </w:rPr>
            <w:delText>（输入参数）</w:delText>
          </w:r>
        </w:del>
      </w:ins>
      <w:ins w:id="127" w:author="力 马" w:date="2021-02-20T09:23:00Z">
        <w:del w:id="128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7FF6B13D" w:rsidR="00DB34C4" w:rsidDel="002D0B5D" w:rsidRDefault="00855D23">
      <w:pPr>
        <w:pStyle w:val="a4"/>
        <w:numPr>
          <w:ilvl w:val="2"/>
          <w:numId w:val="1"/>
        </w:numPr>
        <w:ind w:firstLineChars="0"/>
        <w:rPr>
          <w:del w:id="129" w:author="董士崇" w:date="2021-04-27T15:16:00Z"/>
        </w:rPr>
        <w:pPrChange w:id="130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31" w:author="董士崇" w:date="2021-04-27T15:16:00Z">
        <w:r w:rsidRPr="00E1647F" w:rsidDel="002D0B5D">
          <w:delText>停车区域</w:delText>
        </w:r>
      </w:del>
      <w:ins w:id="132" w:author="力 马" w:date="2021-02-20T09:27:00Z">
        <w:del w:id="133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34" w:author="董士崇" w:date="2021-04-27T15:16:00Z">
        <w:r w:rsidRPr="00E1647F" w:rsidDel="002D0B5D">
          <w:delText>的点位保护无法用于</w:delText>
        </w:r>
      </w:del>
      <w:ins w:id="135" w:author="力 马" w:date="2021-02-20T09:27:00Z">
        <w:del w:id="136" w:author="董士崇" w:date="2021-04-27T15:16:00Z">
          <w:r w:rsidR="00291478" w:rsidDel="002D0B5D">
            <w:rPr>
              <w:rFonts w:hint="eastAsia"/>
            </w:rPr>
            <w:delText>保护</w:delText>
          </w:r>
        </w:del>
      </w:ins>
      <w:del w:id="137" w:author="董士崇" w:date="2021-04-27T15:16:00Z">
        <w:r w:rsidDel="002D0B5D">
          <w:rPr>
            <w:rFonts w:hint="eastAsia"/>
          </w:rPr>
          <w:delText>必须布置</w:delText>
        </w:r>
      </w:del>
      <w:ins w:id="138" w:author="力 马" w:date="2021-02-20T09:27:00Z">
        <w:del w:id="139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140" w:author="董士崇" w:date="2021-04-27T15:16:00Z">
        <w:r w:rsidR="00295B69" w:rsidDel="002D0B5D">
          <w:rPr>
            <w:rFonts w:hint="eastAsia"/>
          </w:rPr>
          <w:delText>区域</w:delText>
        </w:r>
        <w:r w:rsidR="00E4492D" w:rsidDel="002D0B5D">
          <w:rPr>
            <w:rFonts w:hint="eastAsia"/>
          </w:rPr>
          <w:delText>，但可以用于保护</w:delText>
        </w:r>
        <w:r w:rsidR="00DB34C4" w:rsidDel="002D0B5D">
          <w:rPr>
            <w:rFonts w:hint="eastAsia"/>
          </w:rPr>
          <w:delText>其他</w:delText>
        </w:r>
        <w:r w:rsidR="007713E3" w:rsidDel="002D0B5D">
          <w:rPr>
            <w:rFonts w:hint="eastAsia"/>
          </w:rPr>
          <w:delText>建筑</w:delText>
        </w:r>
      </w:del>
      <w:ins w:id="141" w:author="力 马" w:date="2021-02-20T09:28:00Z">
        <w:del w:id="142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43" w:author="董士崇" w:date="2021-04-27T15:16:00Z">
        <w:r w:rsidR="007713E3" w:rsidDel="002D0B5D">
          <w:rPr>
            <w:rFonts w:hint="eastAsia"/>
          </w:rPr>
          <w:delText>空间</w:delText>
        </w:r>
      </w:del>
      <w:ins w:id="144" w:author="力 马" w:date="2021-02-20T09:23:00Z">
        <w:del w:id="145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46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47" w:author="shichong dong" w:date="2021-03-24T22:40:00Z">
        <w:del w:id="148" w:author="董士崇" w:date="2021-04-27T15:16:00Z">
          <w:r w:rsidR="0021611C" w:rsidDel="002D0B5D">
            <w:rPr>
              <w:rFonts w:hint="eastAsia"/>
            </w:rPr>
            <w:delText>（输入参数）</w:delText>
          </w:r>
        </w:del>
      </w:ins>
      <w:ins w:id="149" w:author="力 马" w:date="2021-02-20T09:23:00Z">
        <w:del w:id="150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51" w:author="力 马" w:date="2021-02-20T09:28:00Z"/>
        </w:rPr>
      </w:pPr>
      <w:del w:id="152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6A8ED3D5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53" w:author="董士崇" w:date="2021-05-10T17:03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6A96825E" w14:textId="77777777" w:rsidR="00B07DAF" w:rsidRDefault="00CA4ED7">
      <w:pPr>
        <w:pStyle w:val="a4"/>
        <w:numPr>
          <w:ilvl w:val="1"/>
          <w:numId w:val="1"/>
        </w:numPr>
        <w:ind w:firstLineChars="0"/>
        <w:rPr>
          <w:ins w:id="154" w:author="董士崇" w:date="2021-05-10T17:05:00Z"/>
        </w:rPr>
        <w:pPrChange w:id="155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6" w:author="董士崇" w:date="2021-05-10T17:03:00Z">
        <w:r>
          <w:rPr>
            <w:rFonts w:hint="eastAsia"/>
          </w:rPr>
          <w:t>获取建筑轮廓线</w:t>
        </w:r>
      </w:ins>
    </w:p>
    <w:p w14:paraId="43406A7D" w14:textId="62762C83" w:rsidR="00661E00" w:rsidRDefault="00772481">
      <w:pPr>
        <w:pStyle w:val="a4"/>
        <w:numPr>
          <w:ilvl w:val="1"/>
          <w:numId w:val="1"/>
        </w:numPr>
        <w:ind w:firstLineChars="0"/>
        <w:rPr>
          <w:ins w:id="157" w:author="董士崇" w:date="2021-05-10T17:04:00Z"/>
        </w:rPr>
        <w:pPrChange w:id="158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9" w:author="董士崇" w:date="2021-05-10T17:03:00Z">
        <w:r>
          <w:rPr>
            <w:rFonts w:hint="eastAsia"/>
          </w:rPr>
          <w:t>获取</w:t>
        </w:r>
        <w:r w:rsidR="00364FDE">
          <w:rPr>
            <w:rFonts w:hint="eastAsia"/>
          </w:rPr>
          <w:t>引下线</w:t>
        </w:r>
      </w:ins>
      <w:ins w:id="160" w:author="董士崇" w:date="2021-05-10T17:04:00Z">
        <w:r w:rsidR="00364FDE">
          <w:rPr>
            <w:rFonts w:hint="eastAsia"/>
          </w:rPr>
          <w:t>点位的依附物</w:t>
        </w:r>
      </w:ins>
      <w:ins w:id="161" w:author="董士崇" w:date="2021-05-10T17:05:00Z">
        <w:r w:rsidR="00364FDE">
          <w:rPr>
            <w:rFonts w:hint="eastAsia"/>
          </w:rPr>
          <w:t>（</w:t>
        </w:r>
        <w:r w:rsidR="00B07DAF">
          <w:rPr>
            <w:rFonts w:hint="eastAsia"/>
          </w:rPr>
          <w:t>结构柱和剪力墙</w:t>
        </w:r>
        <w:r w:rsidR="00364FDE">
          <w:rPr>
            <w:rFonts w:hint="eastAsia"/>
          </w:rPr>
          <w:t>）</w:t>
        </w:r>
      </w:ins>
    </w:p>
    <w:p w14:paraId="0A898742" w14:textId="23E262B4" w:rsidR="00435764" w:rsidRDefault="00435764">
      <w:pPr>
        <w:pStyle w:val="a4"/>
        <w:numPr>
          <w:ilvl w:val="2"/>
          <w:numId w:val="1"/>
        </w:numPr>
        <w:ind w:firstLineChars="0"/>
        <w:rPr>
          <w:ins w:id="162" w:author="董士崇" w:date="2021-05-10T17:05:00Z"/>
        </w:rPr>
        <w:pPrChange w:id="163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4" w:author="董士崇" w:date="2021-05-10T17:05:00Z">
        <w:r>
          <w:rPr>
            <w:rFonts w:hint="eastAsia"/>
          </w:rPr>
          <w:t>距离建筑轮廓线最近</w:t>
        </w:r>
      </w:ins>
    </w:p>
    <w:p w14:paraId="3EF16A02" w14:textId="5417EE37" w:rsidR="00435764" w:rsidRDefault="00CE09EA">
      <w:pPr>
        <w:pStyle w:val="a4"/>
        <w:numPr>
          <w:ilvl w:val="2"/>
          <w:numId w:val="1"/>
        </w:numPr>
        <w:ind w:firstLineChars="0"/>
        <w:rPr>
          <w:ins w:id="165" w:author="董士崇" w:date="2021-05-10T17:06:00Z"/>
        </w:rPr>
        <w:pPrChange w:id="166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7" w:author="董士崇" w:date="2021-05-10T17:05:00Z">
        <w:r>
          <w:rPr>
            <w:rFonts w:hint="eastAsia"/>
          </w:rPr>
          <w:t>上下</w:t>
        </w:r>
      </w:ins>
      <w:ins w:id="168" w:author="董士崇" w:date="2021-05-10T17:06:00Z">
        <w:r>
          <w:rPr>
            <w:rFonts w:hint="eastAsia"/>
          </w:rPr>
          <w:t>楼层贯通</w:t>
        </w:r>
      </w:ins>
    </w:p>
    <w:p w14:paraId="351AA460" w14:textId="02711FE1" w:rsidR="00CE09EA" w:rsidRDefault="00CE09EA">
      <w:pPr>
        <w:pStyle w:val="a4"/>
        <w:numPr>
          <w:ilvl w:val="3"/>
          <w:numId w:val="1"/>
        </w:numPr>
        <w:ind w:firstLineChars="0"/>
        <w:rPr>
          <w:ins w:id="169" w:author="董士崇" w:date="2021-05-10T16:56:00Z"/>
        </w:rPr>
        <w:pPrChange w:id="170" w:author="董士崇" w:date="2021-05-10T17:0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1" w:author="董士崇" w:date="2021-05-10T17:06:00Z">
        <w:r>
          <w:rPr>
            <w:rFonts w:hint="eastAsia"/>
          </w:rPr>
          <w:t>业务逻辑：能够保证雷电被引导到地下</w:t>
        </w:r>
      </w:ins>
    </w:p>
    <w:p w14:paraId="6066236E" w14:textId="5D3E3F97" w:rsidR="00F758BE" w:rsidRDefault="00277833">
      <w:pPr>
        <w:pStyle w:val="a4"/>
        <w:numPr>
          <w:ilvl w:val="1"/>
          <w:numId w:val="1"/>
        </w:numPr>
        <w:ind w:firstLineChars="0"/>
        <w:rPr>
          <w:ins w:id="172" w:author="董士崇" w:date="2021-05-10T16:56:00Z"/>
        </w:rPr>
        <w:pPrChange w:id="173" w:author="董士崇" w:date="2021-05-10T16:5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4" w:author="董士崇" w:date="2021-05-10T16:56:00Z">
        <w:r>
          <w:rPr>
            <w:rFonts w:hint="eastAsia"/>
          </w:rPr>
          <w:t>获取多边形的对称性</w:t>
        </w:r>
      </w:ins>
    </w:p>
    <w:p w14:paraId="17154AB8" w14:textId="2F28044D" w:rsidR="00C61BAA" w:rsidRDefault="00CF0E58">
      <w:pPr>
        <w:pStyle w:val="a4"/>
        <w:numPr>
          <w:ilvl w:val="2"/>
          <w:numId w:val="1"/>
        </w:numPr>
        <w:ind w:firstLineChars="0"/>
        <w:rPr>
          <w:ins w:id="175" w:author="董士崇" w:date="2021-04-27T15:17:00Z"/>
        </w:rPr>
        <w:pPrChange w:id="176" w:author="董士崇" w:date="2021-05-10T16:58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7" w:author="董士崇" w:date="2021-05-10T16:57:00Z">
        <w:r>
          <w:rPr>
            <w:rFonts w:hint="eastAsia"/>
          </w:rPr>
          <w:t>难，暂时用人工指定</w:t>
        </w:r>
        <w:r w:rsidR="00013D8E">
          <w:rPr>
            <w:rFonts w:hint="eastAsia"/>
          </w:rPr>
          <w:t>对称线</w:t>
        </w:r>
      </w:ins>
      <w:ins w:id="178" w:author="董士崇" w:date="2021-05-10T16:58:00Z">
        <w:r w:rsidR="00013D8E">
          <w:rPr>
            <w:rFonts w:hint="eastAsia"/>
          </w:rPr>
          <w:t>。</w:t>
        </w:r>
      </w:ins>
    </w:p>
    <w:p w14:paraId="3511AF4A" w14:textId="259A936A" w:rsidR="007145AE" w:rsidRDefault="00F45EAC">
      <w:pPr>
        <w:pStyle w:val="a4"/>
        <w:numPr>
          <w:ilvl w:val="1"/>
          <w:numId w:val="1"/>
        </w:numPr>
        <w:ind w:firstLineChars="0"/>
        <w:rPr>
          <w:ins w:id="179" w:author="董士崇" w:date="2021-05-10T16:59:00Z"/>
        </w:rPr>
        <w:pPrChange w:id="180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1" w:author="董士崇" w:date="2021-05-10T16:58:00Z">
        <w:r>
          <w:rPr>
            <w:rFonts w:hint="eastAsia"/>
          </w:rPr>
          <w:t>引下线点位的确定</w:t>
        </w:r>
        <w:r w:rsidR="007145AE">
          <w:rPr>
            <w:rFonts w:hint="eastAsia"/>
          </w:rPr>
          <w:t>，需要考虑的</w:t>
        </w:r>
      </w:ins>
      <w:ins w:id="182" w:author="董士崇" w:date="2021-05-10T16:59:00Z">
        <w:r w:rsidR="007145AE">
          <w:rPr>
            <w:rFonts w:hint="eastAsia"/>
          </w:rPr>
          <w:t>约束</w:t>
        </w:r>
      </w:ins>
    </w:p>
    <w:p w14:paraId="3616162A" w14:textId="3D3A531B" w:rsidR="007145AE" w:rsidRDefault="004C6A5C">
      <w:pPr>
        <w:pStyle w:val="a4"/>
        <w:numPr>
          <w:ilvl w:val="2"/>
          <w:numId w:val="1"/>
        </w:numPr>
        <w:ind w:firstLineChars="0"/>
        <w:rPr>
          <w:ins w:id="183" w:author="董士崇" w:date="2021-05-10T16:59:00Z"/>
        </w:rPr>
        <w:pPrChange w:id="184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5" w:author="董士崇" w:date="2021-05-10T16:59:00Z">
        <w:r>
          <w:rPr>
            <w:rFonts w:hint="eastAsia"/>
          </w:rPr>
          <w:t>对称（强约束）</w:t>
        </w:r>
      </w:ins>
    </w:p>
    <w:p w14:paraId="01930E00" w14:textId="08B038C7" w:rsidR="008934D9" w:rsidRDefault="008934D9">
      <w:pPr>
        <w:pStyle w:val="a4"/>
        <w:numPr>
          <w:ilvl w:val="2"/>
          <w:numId w:val="1"/>
        </w:numPr>
        <w:ind w:firstLineChars="0"/>
        <w:rPr>
          <w:ins w:id="186" w:author="董士崇" w:date="2021-05-10T17:00:00Z"/>
        </w:rPr>
        <w:pPrChange w:id="187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88" w:author="董士崇" w:date="2021-05-10T17:00:00Z">
        <w:r>
          <w:rPr>
            <w:rFonts w:hint="eastAsia"/>
          </w:rPr>
          <w:t>距轮廓线距离（强约束）</w:t>
        </w:r>
      </w:ins>
    </w:p>
    <w:p w14:paraId="6B7EE735" w14:textId="3A738F7A" w:rsidR="008934D9" w:rsidRDefault="0094130F">
      <w:pPr>
        <w:pStyle w:val="a4"/>
        <w:numPr>
          <w:ilvl w:val="2"/>
          <w:numId w:val="1"/>
        </w:numPr>
        <w:ind w:firstLineChars="0"/>
        <w:rPr>
          <w:ins w:id="189" w:author="董士崇" w:date="2021-05-10T17:00:00Z"/>
        </w:rPr>
        <w:pPrChange w:id="190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91" w:author="董士崇" w:date="2021-05-10T17:00:00Z">
        <w:r>
          <w:rPr>
            <w:rFonts w:hint="eastAsia"/>
          </w:rPr>
          <w:t>数量（强约束）</w:t>
        </w:r>
      </w:ins>
    </w:p>
    <w:p w14:paraId="7E540D83" w14:textId="3673CBCD" w:rsidR="0094130F" w:rsidRDefault="00B6166E">
      <w:pPr>
        <w:pStyle w:val="a4"/>
        <w:numPr>
          <w:ilvl w:val="2"/>
          <w:numId w:val="1"/>
        </w:numPr>
        <w:ind w:firstLineChars="0"/>
        <w:rPr>
          <w:ins w:id="192" w:author="董士崇" w:date="2021-05-10T17:01:00Z"/>
        </w:rPr>
        <w:pPrChange w:id="193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94" w:author="董士崇" w:date="2021-05-10T17:01:00Z">
        <w:r>
          <w:rPr>
            <w:rFonts w:hint="eastAsia"/>
          </w:rPr>
          <w:t>距轮廓线</w:t>
        </w:r>
        <w:r w:rsidR="00EF7AC8">
          <w:rPr>
            <w:rFonts w:hint="eastAsia"/>
          </w:rPr>
          <w:t>角点（凸点）最近</w:t>
        </w:r>
      </w:ins>
    </w:p>
    <w:p w14:paraId="0660576B" w14:textId="48A27EE7" w:rsidR="00EF7AC8" w:rsidRDefault="009E2587">
      <w:pPr>
        <w:pStyle w:val="a4"/>
        <w:numPr>
          <w:ilvl w:val="3"/>
          <w:numId w:val="1"/>
        </w:numPr>
        <w:ind w:firstLineChars="0"/>
        <w:rPr>
          <w:ins w:id="195" w:author="董士崇" w:date="2021-05-10T16:59:00Z"/>
        </w:rPr>
        <w:pPrChange w:id="196" w:author="董士崇" w:date="2021-05-10T17:01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97" w:author="董士崇" w:date="2021-05-10T17:01:00Z">
        <w:r>
          <w:rPr>
            <w:rFonts w:hint="eastAsia"/>
          </w:rPr>
          <w:t>业务逻辑：</w:t>
        </w:r>
      </w:ins>
      <w:ins w:id="198" w:author="董士崇" w:date="2021-05-10T17:02:00Z">
        <w:r>
          <w:rPr>
            <w:rFonts w:hint="eastAsia"/>
          </w:rPr>
          <w:t>角点处最容易受雷击</w:t>
        </w:r>
      </w:ins>
    </w:p>
    <w:p w14:paraId="7770F32B" w14:textId="09C748A3" w:rsidR="004C6A5C" w:rsidRDefault="004C6A5C">
      <w:pPr>
        <w:pStyle w:val="a4"/>
        <w:numPr>
          <w:ilvl w:val="2"/>
          <w:numId w:val="1"/>
        </w:numPr>
        <w:ind w:firstLineChars="0"/>
        <w:rPr>
          <w:ins w:id="199" w:author="董士崇" w:date="2021-04-27T15:22:00Z"/>
        </w:rPr>
        <w:pPrChange w:id="200" w:author="董士崇" w:date="2021-05-10T16:59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201" w:author="董士崇" w:date="2021-05-10T16:59:00Z">
        <w:r>
          <w:rPr>
            <w:rFonts w:hint="eastAsia"/>
          </w:rPr>
          <w:t>均匀（</w:t>
        </w:r>
        <w:r w:rsidR="008934D9">
          <w:rPr>
            <w:rFonts w:hint="eastAsia"/>
          </w:rPr>
          <w:t>弱约束</w:t>
        </w:r>
        <w:r>
          <w:rPr>
            <w:rFonts w:hint="eastAsia"/>
          </w:rPr>
          <w:t>）</w:t>
        </w:r>
      </w:ins>
    </w:p>
    <w:p w14:paraId="7BEF1C06" w14:textId="41199720" w:rsidR="00102CB6" w:rsidDel="00772481" w:rsidRDefault="00102CB6">
      <w:pPr>
        <w:pStyle w:val="a4"/>
        <w:numPr>
          <w:ilvl w:val="1"/>
          <w:numId w:val="1"/>
        </w:numPr>
        <w:ind w:firstLineChars="0"/>
        <w:rPr>
          <w:del w:id="202" w:author="董士崇" w:date="2021-05-10T17:03:00Z"/>
        </w:rPr>
        <w:pPrChange w:id="203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</w:p>
    <w:p w14:paraId="71149815" w14:textId="5F2F5A89" w:rsidR="00236B7E" w:rsidDel="00354C89" w:rsidRDefault="00236B7E" w:rsidP="00F43CAF">
      <w:pPr>
        <w:pStyle w:val="a4"/>
        <w:numPr>
          <w:ilvl w:val="1"/>
          <w:numId w:val="1"/>
        </w:numPr>
        <w:ind w:firstLineChars="0"/>
        <w:rPr>
          <w:del w:id="204" w:author="董士崇" w:date="2021-04-27T15:21:00Z"/>
        </w:rPr>
      </w:pPr>
      <w:del w:id="205" w:author="董士崇" w:date="2021-04-27T15:21:00Z">
        <w:r w:rsidDel="00354C89">
          <w:rPr>
            <w:rFonts w:hint="eastAsia"/>
          </w:rPr>
          <w:delText>目标</w:delText>
        </w:r>
        <w:r w:rsidR="00052607" w:rsidDel="00354C89">
          <w:rPr>
            <w:rFonts w:hint="eastAsia"/>
          </w:rPr>
          <w:delText>约束</w:delText>
        </w:r>
        <w:r w:rsidDel="00354C89">
          <w:rPr>
            <w:rFonts w:hint="eastAsia"/>
          </w:rPr>
          <w:delText>（</w:delText>
        </w:r>
        <w:r w:rsidR="0033114E" w:rsidDel="00354C89">
          <w:rPr>
            <w:rFonts w:hint="eastAsia"/>
          </w:rPr>
          <w:delText>必须</w:delText>
        </w:r>
        <w:r w:rsidDel="00354C89">
          <w:rPr>
            <w:rFonts w:hint="eastAsia"/>
          </w:rPr>
          <w:delText>）</w:delText>
        </w:r>
      </w:del>
    </w:p>
    <w:p w14:paraId="0F0CF60A" w14:textId="34458436" w:rsidR="00F43CAF" w:rsidDel="00354C89" w:rsidRDefault="00162F7B" w:rsidP="00236B7E">
      <w:pPr>
        <w:pStyle w:val="a4"/>
        <w:numPr>
          <w:ilvl w:val="2"/>
          <w:numId w:val="1"/>
        </w:numPr>
        <w:ind w:firstLineChars="0"/>
        <w:rPr>
          <w:del w:id="206" w:author="董士崇" w:date="2021-04-27T15:21:00Z"/>
        </w:rPr>
      </w:pPr>
      <w:del w:id="207" w:author="董士崇" w:date="2021-04-27T15:21:00Z">
        <w:r w:rsidRPr="00E1647F" w:rsidDel="00354C89">
          <w:delText>布置结果没有盲区</w:delText>
        </w:r>
        <w:r w:rsidR="00D14B5B" w:rsidDel="00354C89">
          <w:rPr>
            <w:rFonts w:hint="eastAsia"/>
          </w:rPr>
          <w:delText>，</w:delText>
        </w:r>
        <w:r w:rsidR="00236B7E" w:rsidDel="00354C89">
          <w:rPr>
            <w:rFonts w:hint="eastAsia"/>
          </w:rPr>
          <w:delText>除非盲区不可避免</w:delText>
        </w:r>
      </w:del>
    </w:p>
    <w:p w14:paraId="2E211D5C" w14:textId="0DB77D4B" w:rsidR="00343EA4" w:rsidRPr="00E1647F" w:rsidDel="00354C89" w:rsidRDefault="00C40105" w:rsidP="00D25A0F">
      <w:pPr>
        <w:pStyle w:val="a4"/>
        <w:numPr>
          <w:ilvl w:val="1"/>
          <w:numId w:val="1"/>
        </w:numPr>
        <w:ind w:firstLineChars="0"/>
        <w:rPr>
          <w:del w:id="208" w:author="董士崇" w:date="2021-04-27T15:21:00Z"/>
        </w:rPr>
      </w:pPr>
      <w:del w:id="209" w:author="董士崇" w:date="2021-04-27T15:21:00Z">
        <w:r w:rsidDel="00354C89">
          <w:rPr>
            <w:rFonts w:hint="eastAsia"/>
          </w:rPr>
          <w:delText>布置点位</w:delText>
        </w:r>
        <w:r w:rsidR="009248B0" w:rsidDel="00354C89">
          <w:rPr>
            <w:rFonts w:hint="eastAsia"/>
          </w:rPr>
          <w:delText>约束</w:delText>
        </w:r>
        <w:r w:rsidR="00F43CAF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F43CAF" w:rsidDel="00354C89">
          <w:rPr>
            <w:rFonts w:hint="eastAsia"/>
          </w:rPr>
          <w:delText>）</w:delText>
        </w:r>
      </w:del>
    </w:p>
    <w:p w14:paraId="721E318F" w14:textId="5227C28F" w:rsidR="007E428B" w:rsidDel="00354C89" w:rsidRDefault="006E4311">
      <w:pPr>
        <w:pStyle w:val="a4"/>
        <w:numPr>
          <w:ilvl w:val="2"/>
          <w:numId w:val="1"/>
        </w:numPr>
        <w:ind w:firstLineChars="0"/>
        <w:rPr>
          <w:del w:id="210" w:author="董士崇" w:date="2021-04-27T15:21:00Z"/>
        </w:rPr>
      </w:pPr>
      <w:del w:id="211" w:author="董士崇" w:date="2021-04-27T15:21:00Z">
        <w:r w:rsidDel="00354C89">
          <w:rPr>
            <w:rFonts w:hint="eastAsia"/>
          </w:rPr>
          <w:delText>在</w:delText>
        </w:r>
        <w:r w:rsidR="00921EF4" w:rsidRPr="00E1647F" w:rsidDel="00354C89">
          <w:delText>墙</w:delText>
        </w:r>
      </w:del>
      <w:del w:id="212" w:author="董士崇" w:date="2021-03-22T11:00:00Z">
        <w:r w:rsidR="00921EF4" w:rsidRPr="00E1647F" w:rsidDel="004A010F">
          <w:delText>和</w:delText>
        </w:r>
      </w:del>
      <w:del w:id="213" w:author="董士崇" w:date="2021-04-27T15:21:00Z">
        <w:r w:rsidR="00921EF4" w:rsidRPr="00E1647F" w:rsidDel="00354C89">
          <w:delText>柱</w:delText>
        </w:r>
      </w:del>
      <w:del w:id="214" w:author="董士崇" w:date="2021-03-22T11:00:00Z">
        <w:r w:rsidDel="004A010F">
          <w:rPr>
            <w:rFonts w:hint="eastAsia"/>
          </w:rPr>
          <w:delText>处</w:delText>
        </w:r>
      </w:del>
      <w:del w:id="215" w:author="董士崇" w:date="2021-04-27T15:21:00Z">
        <w:r w:rsidDel="00354C89">
          <w:rPr>
            <w:rFonts w:hint="eastAsia"/>
          </w:rPr>
          <w:delText>放置</w:delText>
        </w:r>
        <w:r w:rsidR="00921EF4" w:rsidRPr="00E1647F" w:rsidDel="00354C89">
          <w:delText>布置点位</w:delText>
        </w:r>
      </w:del>
      <w:del w:id="216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4D43E30A" w:rsidR="00A028FB" w:rsidRPr="00E1647F" w:rsidDel="00354C89" w:rsidRDefault="00EE1EEE" w:rsidP="00D25A0F">
      <w:pPr>
        <w:pStyle w:val="a4"/>
        <w:numPr>
          <w:ilvl w:val="1"/>
          <w:numId w:val="1"/>
        </w:numPr>
        <w:ind w:firstLineChars="0"/>
        <w:rPr>
          <w:del w:id="217" w:author="董士崇" w:date="2021-04-27T15:21:00Z"/>
        </w:rPr>
      </w:pPr>
      <w:del w:id="218" w:author="董士崇" w:date="2021-04-27T15:21:00Z">
        <w:r w:rsidDel="00354C89">
          <w:rPr>
            <w:rFonts w:hint="eastAsia"/>
          </w:rPr>
          <w:delText>经济性约束</w:delText>
        </w:r>
        <w:r w:rsidR="008B5B92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8B5B92" w:rsidDel="00354C89">
          <w:rPr>
            <w:rFonts w:hint="eastAsia"/>
          </w:rPr>
          <w:delText>）</w:delText>
        </w:r>
      </w:del>
    </w:p>
    <w:p w14:paraId="08C5B373" w14:textId="378C16D4" w:rsidR="00A028FB" w:rsidDel="00354C89" w:rsidRDefault="007B6C0F" w:rsidP="00343EA4">
      <w:pPr>
        <w:pStyle w:val="a4"/>
        <w:numPr>
          <w:ilvl w:val="2"/>
          <w:numId w:val="1"/>
        </w:numPr>
        <w:ind w:firstLineChars="0"/>
        <w:rPr>
          <w:del w:id="219" w:author="董士崇" w:date="2021-04-27T15:21:00Z"/>
        </w:rPr>
      </w:pPr>
      <w:del w:id="220" w:author="董士崇" w:date="2021-04-27T15:21:00Z">
        <w:r w:rsidRPr="00E1647F" w:rsidDel="00354C89">
          <w:delText>以尽量少的点位覆盖整个区域</w:delText>
        </w:r>
      </w:del>
    </w:p>
    <w:p w14:paraId="2CDE9DA7" w14:textId="6E865D96" w:rsidR="00A93EC3" w:rsidDel="00354C89" w:rsidRDefault="00A93EC3" w:rsidP="00A93EC3">
      <w:pPr>
        <w:pStyle w:val="a4"/>
        <w:numPr>
          <w:ilvl w:val="1"/>
          <w:numId w:val="1"/>
        </w:numPr>
        <w:ind w:firstLineChars="0"/>
        <w:rPr>
          <w:del w:id="221" w:author="董士崇" w:date="2021-04-27T15:21:00Z"/>
        </w:rPr>
      </w:pPr>
      <w:del w:id="222" w:author="董士崇" w:date="2021-04-27T15:21:00Z">
        <w:r w:rsidDel="00354C89">
          <w:rPr>
            <w:rFonts w:hint="eastAsia"/>
          </w:rPr>
          <w:delText>布置顺序</w:delText>
        </w:r>
        <w:r w:rsidR="00A25169" w:rsidDel="00354C89">
          <w:rPr>
            <w:rFonts w:hint="eastAsia"/>
          </w:rPr>
          <w:delText>约束</w:delText>
        </w:r>
        <w:r w:rsidR="007F2B31" w:rsidDel="00354C89">
          <w:rPr>
            <w:rFonts w:hint="eastAsia"/>
          </w:rPr>
          <w:delText>（</w:delText>
        </w:r>
        <w:r w:rsidR="00EB57DD" w:rsidDel="00354C89">
          <w:rPr>
            <w:rFonts w:hint="eastAsia"/>
          </w:rPr>
          <w:delText>推荐</w:delText>
        </w:r>
        <w:r w:rsidR="007F2B31" w:rsidDel="00354C89">
          <w:rPr>
            <w:rFonts w:hint="eastAsia"/>
          </w:rPr>
          <w:delText>）</w:delText>
        </w:r>
      </w:del>
    </w:p>
    <w:p w14:paraId="09F9F5FD" w14:textId="56B53F0B" w:rsidR="00750D65" w:rsidRPr="00E1647F" w:rsidDel="00354C89" w:rsidRDefault="00750D65" w:rsidP="009248B0">
      <w:pPr>
        <w:pStyle w:val="a4"/>
        <w:numPr>
          <w:ilvl w:val="2"/>
          <w:numId w:val="1"/>
        </w:numPr>
        <w:ind w:firstLineChars="0"/>
        <w:rPr>
          <w:del w:id="223" w:author="董士崇" w:date="2021-04-27T15:21:00Z"/>
        </w:rPr>
      </w:pPr>
      <w:del w:id="224" w:author="董士崇" w:date="2021-04-27T15:21:00Z">
        <w:r w:rsidRPr="00E1647F" w:rsidDel="00354C89">
          <w:delText>优先集水坑</w:delText>
        </w:r>
        <w:r w:rsidR="00823ADA" w:rsidDel="00354C89">
          <w:rPr>
            <w:rFonts w:hint="eastAsia"/>
          </w:rPr>
          <w:delText>（包括地漏）</w:delText>
        </w:r>
        <w:r w:rsidRPr="00E1647F" w:rsidDel="00354C89">
          <w:delText>附近布置</w:delText>
        </w:r>
      </w:del>
    </w:p>
    <w:p w14:paraId="1BF98A03" w14:textId="7F07B047" w:rsidR="002E4E90" w:rsidRPr="00E1647F" w:rsidDel="00354C89" w:rsidRDefault="002E4E90" w:rsidP="009248B0">
      <w:pPr>
        <w:pStyle w:val="a4"/>
        <w:numPr>
          <w:ilvl w:val="2"/>
          <w:numId w:val="1"/>
        </w:numPr>
        <w:ind w:firstLineChars="0"/>
        <w:rPr>
          <w:del w:id="225" w:author="董士崇" w:date="2021-04-27T15:21:00Z"/>
        </w:rPr>
      </w:pPr>
      <w:del w:id="226" w:author="董士崇" w:date="2021-04-27T15:21:00Z">
        <w:r w:rsidRPr="00E1647F" w:rsidDel="00354C89">
          <w:delText>其次排水沟附近布置</w:delText>
        </w:r>
      </w:del>
    </w:p>
    <w:p w14:paraId="62E22466" w14:textId="2C11C7A0" w:rsidR="007F5742" w:rsidDel="00354C89" w:rsidRDefault="00CB3E12" w:rsidP="007F5742">
      <w:pPr>
        <w:pStyle w:val="a4"/>
        <w:numPr>
          <w:ilvl w:val="2"/>
          <w:numId w:val="1"/>
        </w:numPr>
        <w:ind w:firstLineChars="0"/>
        <w:rPr>
          <w:ins w:id="227" w:author="力 马" w:date="2021-02-20T09:30:00Z"/>
          <w:del w:id="228" w:author="董士崇" w:date="2021-04-27T15:21:00Z"/>
        </w:rPr>
      </w:pPr>
      <w:del w:id="229" w:author="董士崇" w:date="2021-04-27T15:21:00Z">
        <w:r w:rsidRPr="00E1647F" w:rsidDel="00354C89">
          <w:delText>最后任意布置</w:delText>
        </w:r>
      </w:del>
    </w:p>
    <w:p w14:paraId="76DC2DF8" w14:textId="1F2139CC" w:rsidR="007F5742" w:rsidDel="00354C89" w:rsidRDefault="007F5742" w:rsidP="007F5742">
      <w:pPr>
        <w:pStyle w:val="a4"/>
        <w:numPr>
          <w:ilvl w:val="1"/>
          <w:numId w:val="1"/>
        </w:numPr>
        <w:ind w:firstLineChars="0"/>
        <w:rPr>
          <w:ins w:id="230" w:author="力 马" w:date="2021-02-20T09:31:00Z"/>
          <w:del w:id="231" w:author="董士崇" w:date="2021-04-27T15:21:00Z"/>
        </w:rPr>
      </w:pPr>
      <w:ins w:id="232" w:author="力 马" w:date="2021-02-20T09:31:00Z">
        <w:del w:id="233" w:author="董士崇" w:date="2021-04-27T15:21:00Z">
          <w:r w:rsidDel="00354C89">
            <w:rPr>
              <w:rFonts w:hint="eastAsia"/>
            </w:rPr>
            <w:delText>元素的躲避</w:delText>
          </w:r>
        </w:del>
      </w:ins>
    </w:p>
    <w:p w14:paraId="4001E3F3" w14:textId="6DC93B7D" w:rsidR="006B3BE9" w:rsidDel="00354C89" w:rsidRDefault="007F5742" w:rsidP="007F5742">
      <w:pPr>
        <w:pStyle w:val="a4"/>
        <w:numPr>
          <w:ilvl w:val="2"/>
          <w:numId w:val="1"/>
        </w:numPr>
        <w:ind w:firstLineChars="0"/>
        <w:rPr>
          <w:ins w:id="234" w:author="力 马" w:date="2021-02-20T09:32:00Z"/>
          <w:del w:id="235" w:author="董士崇" w:date="2021-04-27T15:21:00Z"/>
        </w:rPr>
      </w:pPr>
      <w:ins w:id="236" w:author="力 马" w:date="2021-02-20T09:31:00Z">
        <w:del w:id="237" w:author="董士崇" w:date="2021-04-27T15:21:00Z">
          <w:r w:rsidDel="00354C89">
            <w:rPr>
              <w:rFonts w:hint="eastAsia"/>
            </w:rPr>
            <w:delText>躲避</w:delText>
          </w:r>
          <w:r w:rsidRPr="007F5742" w:rsidDel="00354C89">
            <w:rPr>
              <w:rFonts w:hint="eastAsia"/>
            </w:rPr>
            <w:delText>如消火栓、其他立管</w:delText>
          </w:r>
          <w:r w:rsidRPr="007F5742" w:rsidDel="00354C89">
            <w:delText xml:space="preserve"> 、门洞处、人防门处、防火卷帘处等</w:delText>
          </w:r>
        </w:del>
      </w:ins>
      <w:ins w:id="238" w:author="力 马" w:date="2021-02-20T09:32:00Z">
        <w:del w:id="239" w:author="董士崇" w:date="2021-04-27T15:21:00Z">
          <w:r w:rsidDel="00354C89">
            <w:rPr>
              <w:rFonts w:hint="eastAsia"/>
            </w:rPr>
            <w:delText>元素</w:delText>
          </w:r>
        </w:del>
      </w:ins>
    </w:p>
    <w:p w14:paraId="10C7525D" w14:textId="7541BA0C" w:rsidR="007F5742" w:rsidDel="00354C89" w:rsidRDefault="00D56417" w:rsidP="007F5742">
      <w:pPr>
        <w:pStyle w:val="a4"/>
        <w:numPr>
          <w:ilvl w:val="1"/>
          <w:numId w:val="1"/>
        </w:numPr>
        <w:ind w:firstLineChars="0"/>
        <w:rPr>
          <w:ins w:id="240" w:author="力 马" w:date="2021-02-20T09:32:00Z"/>
          <w:del w:id="241" w:author="董士崇" w:date="2021-04-27T15:21:00Z"/>
        </w:rPr>
      </w:pPr>
      <w:ins w:id="242" w:author="力 马" w:date="2021-02-20T09:32:00Z">
        <w:del w:id="243" w:author="董士崇" w:date="2021-04-27T15:21:00Z">
          <w:r w:rsidDel="00354C89">
            <w:rPr>
              <w:rFonts w:hint="eastAsia"/>
            </w:rPr>
            <w:delText>车位的</w:delText>
          </w:r>
          <w:r w:rsidR="007F5742" w:rsidDel="00354C89">
            <w:rPr>
              <w:rFonts w:hint="eastAsia"/>
            </w:rPr>
            <w:delText>躲避</w:delText>
          </w:r>
        </w:del>
      </w:ins>
    </w:p>
    <w:p w14:paraId="3892E66D" w14:textId="0D518C07" w:rsidR="006B3BE9" w:rsidDel="00354C89" w:rsidRDefault="00D56417" w:rsidP="007F5742">
      <w:pPr>
        <w:pStyle w:val="a4"/>
        <w:numPr>
          <w:ilvl w:val="2"/>
          <w:numId w:val="1"/>
        </w:numPr>
        <w:ind w:firstLineChars="0"/>
        <w:rPr>
          <w:ins w:id="244" w:author="力 马" w:date="2021-02-20T09:32:00Z"/>
          <w:del w:id="245" w:author="董士崇" w:date="2021-04-27T15:21:00Z"/>
        </w:rPr>
      </w:pPr>
      <w:ins w:id="246" w:author="力 马" w:date="2021-02-20T09:33:00Z">
        <w:del w:id="247" w:author="董士崇" w:date="2021-04-27T15:21:00Z">
          <w:r w:rsidDel="00354C89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4F6528D4" w:rsidR="007F5742" w:rsidRPr="007F5742" w:rsidDel="007F5742" w:rsidRDefault="007F5742">
      <w:pPr>
        <w:rPr>
          <w:del w:id="248" w:author="力 马" w:date="2021-02-20T09:30:00Z"/>
        </w:rPr>
        <w:pPrChange w:id="249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50" w:author="董士崇" w:date="2021-03-11T13:29:00Z"/>
          <w:b/>
          <w:color w:val="FF0000"/>
        </w:rPr>
      </w:pPr>
      <w:del w:id="251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52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53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E5B0BA4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ins w:id="254" w:author="董士崇" w:date="2021-04-27T15:26:00Z">
        <w:r w:rsidR="002B3C83">
          <w:rPr>
            <w:b/>
            <w:color w:val="FF0000"/>
          </w:rPr>
          <w:tab/>
        </w:r>
      </w:ins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5DA6CB7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ins w:id="255" w:author="董士崇" w:date="2021-04-27T15:26:00Z">
        <w:r w:rsidR="002B3C83">
          <w:tab/>
        </w:r>
      </w:ins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lastRenderedPageBreak/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16D361A3" w:rsidR="00CA6D7E" w:rsidDel="009A2195" w:rsidRDefault="009A2195" w:rsidP="00FD0314">
      <w:pPr>
        <w:rPr>
          <w:del w:id="256" w:author="董士崇" w:date="2021-03-11T12:56:00Z"/>
        </w:rPr>
      </w:pPr>
      <w:ins w:id="257" w:author="董士崇" w:date="2021-03-22T13:37:00Z">
        <w:r>
          <w:fldChar w:fldCharType="begin"/>
        </w:r>
        <w:r>
          <w:instrText xml:space="preserve"> HYPERLINK "</w:instrText>
        </w:r>
      </w:ins>
      <w:r w:rsidRPr="00B7230B">
        <w:instrText>https://github.com/thinks/fast-marching-method</w:instrText>
      </w:r>
      <w:ins w:id="258" w:author="董士崇" w:date="2021-03-22T13:37:00Z">
        <w:r>
          <w:instrText xml:space="preserve">" </w:instrText>
        </w:r>
        <w:r>
          <w:fldChar w:fldCharType="separate"/>
        </w:r>
      </w:ins>
      <w:r w:rsidRPr="001E4BB7">
        <w:rPr>
          <w:rStyle w:val="aa"/>
        </w:rPr>
        <w:t>https://github.com/thinks/fast-marching-method</w:t>
      </w:r>
      <w:ins w:id="259" w:author="董士崇" w:date="2021-03-22T13:37:00Z">
        <w:r>
          <w:fldChar w:fldCharType="end"/>
        </w:r>
      </w:ins>
    </w:p>
    <w:p w14:paraId="23D3984D" w14:textId="08772374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E7511" w14:textId="77777777" w:rsidR="00AE123A" w:rsidRDefault="00AE123A" w:rsidP="00742E48">
      <w:r>
        <w:separator/>
      </w:r>
    </w:p>
  </w:endnote>
  <w:endnote w:type="continuationSeparator" w:id="0">
    <w:p w14:paraId="284D064B" w14:textId="77777777" w:rsidR="00AE123A" w:rsidRDefault="00AE123A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D7981" w14:textId="77777777" w:rsidR="00AE123A" w:rsidRDefault="00AE123A" w:rsidP="00742E48">
      <w:r>
        <w:separator/>
      </w:r>
    </w:p>
  </w:footnote>
  <w:footnote w:type="continuationSeparator" w:id="0">
    <w:p w14:paraId="26407F04" w14:textId="77777777" w:rsidR="00AE123A" w:rsidRDefault="00AE123A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F4C2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3D8E"/>
    <w:rsid w:val="00015C14"/>
    <w:rsid w:val="00015E89"/>
    <w:rsid w:val="00015EB9"/>
    <w:rsid w:val="000219AF"/>
    <w:rsid w:val="0002250F"/>
    <w:rsid w:val="00022CAC"/>
    <w:rsid w:val="00032C9A"/>
    <w:rsid w:val="00033281"/>
    <w:rsid w:val="00035C81"/>
    <w:rsid w:val="00036587"/>
    <w:rsid w:val="0003719E"/>
    <w:rsid w:val="00040489"/>
    <w:rsid w:val="0004245D"/>
    <w:rsid w:val="0004322F"/>
    <w:rsid w:val="00051B1D"/>
    <w:rsid w:val="0005229E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94AE0"/>
    <w:rsid w:val="000A0FA8"/>
    <w:rsid w:val="000A1A70"/>
    <w:rsid w:val="000A2CDF"/>
    <w:rsid w:val="000A686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04E7"/>
    <w:rsid w:val="000D1400"/>
    <w:rsid w:val="000D336E"/>
    <w:rsid w:val="000D5951"/>
    <w:rsid w:val="000D5A25"/>
    <w:rsid w:val="000D6A11"/>
    <w:rsid w:val="000E07A4"/>
    <w:rsid w:val="000E12C7"/>
    <w:rsid w:val="000E6E10"/>
    <w:rsid w:val="000F03A1"/>
    <w:rsid w:val="000F2EE1"/>
    <w:rsid w:val="000F37CA"/>
    <w:rsid w:val="000F4A8C"/>
    <w:rsid w:val="000F6080"/>
    <w:rsid w:val="000F6608"/>
    <w:rsid w:val="000F78D7"/>
    <w:rsid w:val="00102833"/>
    <w:rsid w:val="00102CB6"/>
    <w:rsid w:val="001103EB"/>
    <w:rsid w:val="00110839"/>
    <w:rsid w:val="001113CE"/>
    <w:rsid w:val="00112AD6"/>
    <w:rsid w:val="00113699"/>
    <w:rsid w:val="00113F76"/>
    <w:rsid w:val="00116808"/>
    <w:rsid w:val="00121D1E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1D19"/>
    <w:rsid w:val="001831C6"/>
    <w:rsid w:val="0018438A"/>
    <w:rsid w:val="00191D8F"/>
    <w:rsid w:val="0019363D"/>
    <w:rsid w:val="001A332E"/>
    <w:rsid w:val="001A4613"/>
    <w:rsid w:val="001B0980"/>
    <w:rsid w:val="001B3769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E14AF"/>
    <w:rsid w:val="001E3C6A"/>
    <w:rsid w:val="001E4B67"/>
    <w:rsid w:val="001E54CB"/>
    <w:rsid w:val="00201C95"/>
    <w:rsid w:val="00202A38"/>
    <w:rsid w:val="00204530"/>
    <w:rsid w:val="00204F28"/>
    <w:rsid w:val="0020509C"/>
    <w:rsid w:val="0020522C"/>
    <w:rsid w:val="002100F8"/>
    <w:rsid w:val="00213EC6"/>
    <w:rsid w:val="00214B19"/>
    <w:rsid w:val="0021611C"/>
    <w:rsid w:val="0022439B"/>
    <w:rsid w:val="002341AB"/>
    <w:rsid w:val="00236B7E"/>
    <w:rsid w:val="00241D07"/>
    <w:rsid w:val="00244CFF"/>
    <w:rsid w:val="00245737"/>
    <w:rsid w:val="00250324"/>
    <w:rsid w:val="00252633"/>
    <w:rsid w:val="00256209"/>
    <w:rsid w:val="0025664D"/>
    <w:rsid w:val="00256C93"/>
    <w:rsid w:val="002575F3"/>
    <w:rsid w:val="00261552"/>
    <w:rsid w:val="00263556"/>
    <w:rsid w:val="002639D5"/>
    <w:rsid w:val="00264670"/>
    <w:rsid w:val="00265810"/>
    <w:rsid w:val="0027169A"/>
    <w:rsid w:val="00274248"/>
    <w:rsid w:val="00274B73"/>
    <w:rsid w:val="00276051"/>
    <w:rsid w:val="002760A2"/>
    <w:rsid w:val="00277833"/>
    <w:rsid w:val="00285994"/>
    <w:rsid w:val="00285AE5"/>
    <w:rsid w:val="00286C7A"/>
    <w:rsid w:val="00291478"/>
    <w:rsid w:val="0029411E"/>
    <w:rsid w:val="00295B69"/>
    <w:rsid w:val="00296DC2"/>
    <w:rsid w:val="002A631F"/>
    <w:rsid w:val="002A767F"/>
    <w:rsid w:val="002A7C08"/>
    <w:rsid w:val="002B119A"/>
    <w:rsid w:val="002B2FAF"/>
    <w:rsid w:val="002B3C83"/>
    <w:rsid w:val="002B4CB1"/>
    <w:rsid w:val="002B6CE0"/>
    <w:rsid w:val="002C2663"/>
    <w:rsid w:val="002C2B77"/>
    <w:rsid w:val="002C3465"/>
    <w:rsid w:val="002C6C42"/>
    <w:rsid w:val="002D0B5D"/>
    <w:rsid w:val="002D2F66"/>
    <w:rsid w:val="002D3A05"/>
    <w:rsid w:val="002E4E90"/>
    <w:rsid w:val="002E5BF5"/>
    <w:rsid w:val="002F181A"/>
    <w:rsid w:val="002F2CA6"/>
    <w:rsid w:val="002F6F8C"/>
    <w:rsid w:val="00301457"/>
    <w:rsid w:val="003016F9"/>
    <w:rsid w:val="00301F03"/>
    <w:rsid w:val="00305627"/>
    <w:rsid w:val="003100CB"/>
    <w:rsid w:val="00312E71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4C89"/>
    <w:rsid w:val="00355B54"/>
    <w:rsid w:val="003565D3"/>
    <w:rsid w:val="00356AB8"/>
    <w:rsid w:val="00356B20"/>
    <w:rsid w:val="00356CC4"/>
    <w:rsid w:val="003607C0"/>
    <w:rsid w:val="0036119D"/>
    <w:rsid w:val="00364FDE"/>
    <w:rsid w:val="00367D82"/>
    <w:rsid w:val="00370C81"/>
    <w:rsid w:val="00371E76"/>
    <w:rsid w:val="00376D40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656B"/>
    <w:rsid w:val="003B7B86"/>
    <w:rsid w:val="003C3868"/>
    <w:rsid w:val="003C48F9"/>
    <w:rsid w:val="003C53CF"/>
    <w:rsid w:val="003C5CC6"/>
    <w:rsid w:val="003D1505"/>
    <w:rsid w:val="003D1659"/>
    <w:rsid w:val="003D1FCC"/>
    <w:rsid w:val="003D3BA9"/>
    <w:rsid w:val="003E013B"/>
    <w:rsid w:val="003E1CE4"/>
    <w:rsid w:val="003E1FF9"/>
    <w:rsid w:val="003E2763"/>
    <w:rsid w:val="003E4340"/>
    <w:rsid w:val="003E4C96"/>
    <w:rsid w:val="003F318B"/>
    <w:rsid w:val="003F3E73"/>
    <w:rsid w:val="004013B9"/>
    <w:rsid w:val="00407A79"/>
    <w:rsid w:val="004142B6"/>
    <w:rsid w:val="00414ED5"/>
    <w:rsid w:val="00415245"/>
    <w:rsid w:val="00416F8F"/>
    <w:rsid w:val="004173D2"/>
    <w:rsid w:val="00421972"/>
    <w:rsid w:val="00422CAA"/>
    <w:rsid w:val="004258E3"/>
    <w:rsid w:val="00430890"/>
    <w:rsid w:val="00433712"/>
    <w:rsid w:val="00435764"/>
    <w:rsid w:val="00436143"/>
    <w:rsid w:val="00436C63"/>
    <w:rsid w:val="004503C4"/>
    <w:rsid w:val="00453C6A"/>
    <w:rsid w:val="0045446F"/>
    <w:rsid w:val="00455BE3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A010F"/>
    <w:rsid w:val="004A6189"/>
    <w:rsid w:val="004B14B9"/>
    <w:rsid w:val="004B195B"/>
    <w:rsid w:val="004B66DD"/>
    <w:rsid w:val="004B7520"/>
    <w:rsid w:val="004C5F50"/>
    <w:rsid w:val="004C6A5C"/>
    <w:rsid w:val="004D23DA"/>
    <w:rsid w:val="004D45B9"/>
    <w:rsid w:val="004D7D08"/>
    <w:rsid w:val="004E62B5"/>
    <w:rsid w:val="005033B8"/>
    <w:rsid w:val="005057BF"/>
    <w:rsid w:val="005138A3"/>
    <w:rsid w:val="005300C8"/>
    <w:rsid w:val="005312C1"/>
    <w:rsid w:val="005377CD"/>
    <w:rsid w:val="005459F6"/>
    <w:rsid w:val="00547AA2"/>
    <w:rsid w:val="00547EF2"/>
    <w:rsid w:val="00550FB2"/>
    <w:rsid w:val="00553138"/>
    <w:rsid w:val="005717B2"/>
    <w:rsid w:val="00573AEF"/>
    <w:rsid w:val="005747AB"/>
    <w:rsid w:val="005818E9"/>
    <w:rsid w:val="00585A61"/>
    <w:rsid w:val="00587F1B"/>
    <w:rsid w:val="005A2EB3"/>
    <w:rsid w:val="005A704D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2856"/>
    <w:rsid w:val="005E39E4"/>
    <w:rsid w:val="005E4FCA"/>
    <w:rsid w:val="005E6FA1"/>
    <w:rsid w:val="005E7EF8"/>
    <w:rsid w:val="005F0734"/>
    <w:rsid w:val="005F429F"/>
    <w:rsid w:val="005F58AE"/>
    <w:rsid w:val="005F7A24"/>
    <w:rsid w:val="0060309E"/>
    <w:rsid w:val="0061314C"/>
    <w:rsid w:val="0061438F"/>
    <w:rsid w:val="006207AD"/>
    <w:rsid w:val="00623579"/>
    <w:rsid w:val="00623652"/>
    <w:rsid w:val="0063011C"/>
    <w:rsid w:val="006310B4"/>
    <w:rsid w:val="00631D04"/>
    <w:rsid w:val="00633015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1E00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1347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6745"/>
    <w:rsid w:val="006D70C7"/>
    <w:rsid w:val="006E226D"/>
    <w:rsid w:val="006E41C2"/>
    <w:rsid w:val="006E4205"/>
    <w:rsid w:val="006E4311"/>
    <w:rsid w:val="006E4D91"/>
    <w:rsid w:val="006E5E36"/>
    <w:rsid w:val="006E66BA"/>
    <w:rsid w:val="006E6D18"/>
    <w:rsid w:val="006F1FA4"/>
    <w:rsid w:val="006F47FA"/>
    <w:rsid w:val="006F7A22"/>
    <w:rsid w:val="007001E5"/>
    <w:rsid w:val="00700BCE"/>
    <w:rsid w:val="0070299C"/>
    <w:rsid w:val="00702E63"/>
    <w:rsid w:val="00703E84"/>
    <w:rsid w:val="00704105"/>
    <w:rsid w:val="00707CFB"/>
    <w:rsid w:val="00711EB0"/>
    <w:rsid w:val="00712ECE"/>
    <w:rsid w:val="007145AE"/>
    <w:rsid w:val="00716980"/>
    <w:rsid w:val="007169E9"/>
    <w:rsid w:val="00721DF0"/>
    <w:rsid w:val="00722D5C"/>
    <w:rsid w:val="007373E9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66E54"/>
    <w:rsid w:val="007713E3"/>
    <w:rsid w:val="00771E62"/>
    <w:rsid w:val="00772481"/>
    <w:rsid w:val="00775A44"/>
    <w:rsid w:val="00777D68"/>
    <w:rsid w:val="00780A15"/>
    <w:rsid w:val="00785DEE"/>
    <w:rsid w:val="00785E2C"/>
    <w:rsid w:val="00786FF1"/>
    <w:rsid w:val="00790FCA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428B"/>
    <w:rsid w:val="007E66C9"/>
    <w:rsid w:val="007F09D1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09A0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67142"/>
    <w:rsid w:val="008710A6"/>
    <w:rsid w:val="0087299D"/>
    <w:rsid w:val="00872A67"/>
    <w:rsid w:val="0087348C"/>
    <w:rsid w:val="0087443E"/>
    <w:rsid w:val="00875C67"/>
    <w:rsid w:val="00876A42"/>
    <w:rsid w:val="00877BF6"/>
    <w:rsid w:val="008802C4"/>
    <w:rsid w:val="00881729"/>
    <w:rsid w:val="0088366F"/>
    <w:rsid w:val="00884740"/>
    <w:rsid w:val="0088560B"/>
    <w:rsid w:val="008934D9"/>
    <w:rsid w:val="008A1579"/>
    <w:rsid w:val="008A4E7C"/>
    <w:rsid w:val="008A77E8"/>
    <w:rsid w:val="008B4CF5"/>
    <w:rsid w:val="008B591D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33F0"/>
    <w:rsid w:val="00921EF4"/>
    <w:rsid w:val="009248B0"/>
    <w:rsid w:val="009252CC"/>
    <w:rsid w:val="00930E67"/>
    <w:rsid w:val="00932C38"/>
    <w:rsid w:val="00933BE5"/>
    <w:rsid w:val="00934588"/>
    <w:rsid w:val="009365AB"/>
    <w:rsid w:val="0094130F"/>
    <w:rsid w:val="009445DF"/>
    <w:rsid w:val="00956AD3"/>
    <w:rsid w:val="00957E0D"/>
    <w:rsid w:val="00964AB4"/>
    <w:rsid w:val="00966B7F"/>
    <w:rsid w:val="009672E2"/>
    <w:rsid w:val="0096782C"/>
    <w:rsid w:val="00972CA0"/>
    <w:rsid w:val="00973FE6"/>
    <w:rsid w:val="00980E0B"/>
    <w:rsid w:val="00984E4B"/>
    <w:rsid w:val="00986062"/>
    <w:rsid w:val="00996A6F"/>
    <w:rsid w:val="009A2195"/>
    <w:rsid w:val="009B40A9"/>
    <w:rsid w:val="009B6D18"/>
    <w:rsid w:val="009C0E36"/>
    <w:rsid w:val="009D63EF"/>
    <w:rsid w:val="009E1DCD"/>
    <w:rsid w:val="009E2587"/>
    <w:rsid w:val="009F2683"/>
    <w:rsid w:val="009F3E00"/>
    <w:rsid w:val="009F5617"/>
    <w:rsid w:val="009F78C2"/>
    <w:rsid w:val="00A028FB"/>
    <w:rsid w:val="00A04E12"/>
    <w:rsid w:val="00A0643B"/>
    <w:rsid w:val="00A07349"/>
    <w:rsid w:val="00A07D0A"/>
    <w:rsid w:val="00A13D13"/>
    <w:rsid w:val="00A15063"/>
    <w:rsid w:val="00A17E18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0C5D"/>
    <w:rsid w:val="00A72766"/>
    <w:rsid w:val="00A7349B"/>
    <w:rsid w:val="00A74DDD"/>
    <w:rsid w:val="00A81FF6"/>
    <w:rsid w:val="00A830A3"/>
    <w:rsid w:val="00A837B8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012E"/>
    <w:rsid w:val="00AC2AB3"/>
    <w:rsid w:val="00AC2EE5"/>
    <w:rsid w:val="00AD2DB3"/>
    <w:rsid w:val="00AD2F7B"/>
    <w:rsid w:val="00AD4105"/>
    <w:rsid w:val="00AD4219"/>
    <w:rsid w:val="00AD7871"/>
    <w:rsid w:val="00AE0A09"/>
    <w:rsid w:val="00AE123A"/>
    <w:rsid w:val="00AE35A5"/>
    <w:rsid w:val="00AE4B13"/>
    <w:rsid w:val="00AF0B2A"/>
    <w:rsid w:val="00AF6E85"/>
    <w:rsid w:val="00B001B4"/>
    <w:rsid w:val="00B00554"/>
    <w:rsid w:val="00B008FF"/>
    <w:rsid w:val="00B00A43"/>
    <w:rsid w:val="00B06D68"/>
    <w:rsid w:val="00B07DAF"/>
    <w:rsid w:val="00B07EE8"/>
    <w:rsid w:val="00B12291"/>
    <w:rsid w:val="00B1422C"/>
    <w:rsid w:val="00B17873"/>
    <w:rsid w:val="00B17B3E"/>
    <w:rsid w:val="00B20B7A"/>
    <w:rsid w:val="00B22C3F"/>
    <w:rsid w:val="00B243DF"/>
    <w:rsid w:val="00B30FC3"/>
    <w:rsid w:val="00B31A7B"/>
    <w:rsid w:val="00B31EDD"/>
    <w:rsid w:val="00B326A4"/>
    <w:rsid w:val="00B42441"/>
    <w:rsid w:val="00B43FDB"/>
    <w:rsid w:val="00B459A1"/>
    <w:rsid w:val="00B522BA"/>
    <w:rsid w:val="00B54F74"/>
    <w:rsid w:val="00B57101"/>
    <w:rsid w:val="00B608B2"/>
    <w:rsid w:val="00B6166E"/>
    <w:rsid w:val="00B642DD"/>
    <w:rsid w:val="00B64C8E"/>
    <w:rsid w:val="00B64CDC"/>
    <w:rsid w:val="00B65BED"/>
    <w:rsid w:val="00B7230B"/>
    <w:rsid w:val="00B7257E"/>
    <w:rsid w:val="00B7331B"/>
    <w:rsid w:val="00B73C75"/>
    <w:rsid w:val="00B840C3"/>
    <w:rsid w:val="00B84B22"/>
    <w:rsid w:val="00B86198"/>
    <w:rsid w:val="00B8731D"/>
    <w:rsid w:val="00B91EFD"/>
    <w:rsid w:val="00B9417F"/>
    <w:rsid w:val="00B973DE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D475D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65F4"/>
    <w:rsid w:val="00C40105"/>
    <w:rsid w:val="00C43549"/>
    <w:rsid w:val="00C4414E"/>
    <w:rsid w:val="00C46957"/>
    <w:rsid w:val="00C5027C"/>
    <w:rsid w:val="00C503FE"/>
    <w:rsid w:val="00C51D34"/>
    <w:rsid w:val="00C552EC"/>
    <w:rsid w:val="00C56964"/>
    <w:rsid w:val="00C61BAA"/>
    <w:rsid w:val="00C63D09"/>
    <w:rsid w:val="00C73389"/>
    <w:rsid w:val="00C81BC6"/>
    <w:rsid w:val="00C92378"/>
    <w:rsid w:val="00C932C0"/>
    <w:rsid w:val="00C94C59"/>
    <w:rsid w:val="00C97F2A"/>
    <w:rsid w:val="00CA480D"/>
    <w:rsid w:val="00CA4ED7"/>
    <w:rsid w:val="00CA6D7E"/>
    <w:rsid w:val="00CB0B71"/>
    <w:rsid w:val="00CB3E12"/>
    <w:rsid w:val="00CB617E"/>
    <w:rsid w:val="00CB6B74"/>
    <w:rsid w:val="00CB7DB9"/>
    <w:rsid w:val="00CC1458"/>
    <w:rsid w:val="00CC41CF"/>
    <w:rsid w:val="00CC640A"/>
    <w:rsid w:val="00CD154A"/>
    <w:rsid w:val="00CD4016"/>
    <w:rsid w:val="00CD63DD"/>
    <w:rsid w:val="00CD7102"/>
    <w:rsid w:val="00CE028D"/>
    <w:rsid w:val="00CE09EA"/>
    <w:rsid w:val="00CE2E3F"/>
    <w:rsid w:val="00CE6ACC"/>
    <w:rsid w:val="00CE771C"/>
    <w:rsid w:val="00CF044A"/>
    <w:rsid w:val="00CF0E58"/>
    <w:rsid w:val="00CF3764"/>
    <w:rsid w:val="00D00202"/>
    <w:rsid w:val="00D01965"/>
    <w:rsid w:val="00D07023"/>
    <w:rsid w:val="00D072CB"/>
    <w:rsid w:val="00D14B5B"/>
    <w:rsid w:val="00D162FB"/>
    <w:rsid w:val="00D25A0F"/>
    <w:rsid w:val="00D35B47"/>
    <w:rsid w:val="00D411A5"/>
    <w:rsid w:val="00D41F07"/>
    <w:rsid w:val="00D42E40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2A36"/>
    <w:rsid w:val="00D63507"/>
    <w:rsid w:val="00D64E46"/>
    <w:rsid w:val="00D7571E"/>
    <w:rsid w:val="00D76675"/>
    <w:rsid w:val="00D76854"/>
    <w:rsid w:val="00D86708"/>
    <w:rsid w:val="00D86BAD"/>
    <w:rsid w:val="00D909B0"/>
    <w:rsid w:val="00D90C70"/>
    <w:rsid w:val="00D92EBA"/>
    <w:rsid w:val="00D93387"/>
    <w:rsid w:val="00D97470"/>
    <w:rsid w:val="00DA051E"/>
    <w:rsid w:val="00DA11F6"/>
    <w:rsid w:val="00DA23DA"/>
    <w:rsid w:val="00DA50FA"/>
    <w:rsid w:val="00DA5E57"/>
    <w:rsid w:val="00DA7383"/>
    <w:rsid w:val="00DA793D"/>
    <w:rsid w:val="00DB1CA6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57DD"/>
    <w:rsid w:val="00EC015A"/>
    <w:rsid w:val="00EC0B19"/>
    <w:rsid w:val="00EC67CB"/>
    <w:rsid w:val="00EC702D"/>
    <w:rsid w:val="00ED3893"/>
    <w:rsid w:val="00ED58B0"/>
    <w:rsid w:val="00EE1EEE"/>
    <w:rsid w:val="00EE252F"/>
    <w:rsid w:val="00EE2878"/>
    <w:rsid w:val="00EE54C4"/>
    <w:rsid w:val="00EF09EB"/>
    <w:rsid w:val="00EF0B66"/>
    <w:rsid w:val="00EF32C5"/>
    <w:rsid w:val="00EF7AC8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2F4B"/>
    <w:rsid w:val="00F33764"/>
    <w:rsid w:val="00F408F1"/>
    <w:rsid w:val="00F43A16"/>
    <w:rsid w:val="00F43CAF"/>
    <w:rsid w:val="00F45EAC"/>
    <w:rsid w:val="00F464B5"/>
    <w:rsid w:val="00F50B5D"/>
    <w:rsid w:val="00F64D5C"/>
    <w:rsid w:val="00F67A8B"/>
    <w:rsid w:val="00F72E3F"/>
    <w:rsid w:val="00F73EFF"/>
    <w:rsid w:val="00F754DB"/>
    <w:rsid w:val="00F758BE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5AC6"/>
    <w:rsid w:val="00FA7E44"/>
    <w:rsid w:val="00FB0575"/>
    <w:rsid w:val="00FB0F65"/>
    <w:rsid w:val="00FB11C9"/>
    <w:rsid w:val="00FB2ADD"/>
    <w:rsid w:val="00FB356F"/>
    <w:rsid w:val="00FB48EC"/>
    <w:rsid w:val="00FB570D"/>
    <w:rsid w:val="00FB6432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944</cp:revision>
  <dcterms:created xsi:type="dcterms:W3CDTF">2021-01-11T10:38:00Z</dcterms:created>
  <dcterms:modified xsi:type="dcterms:W3CDTF">2021-05-20T03:01:00Z</dcterms:modified>
</cp:coreProperties>
</file>