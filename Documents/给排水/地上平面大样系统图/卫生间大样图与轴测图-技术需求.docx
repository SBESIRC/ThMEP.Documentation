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6463C14E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  <w:ins w:id="0" w:author="王文广" w:date="2021-03-09T16:38:00Z">
        <w:r w:rsidR="00FD51F0">
          <w:rPr>
            <w:rFonts w:hint="eastAsia"/>
          </w:rPr>
          <w:t xml:space="preserve"> （天华）</w:t>
        </w:r>
      </w:ins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2CEE3AC" w14:textId="3BC1F684" w:rsidR="00AE4B13" w:rsidRDefault="00F20F31" w:rsidP="00AE4B13">
      <w:pPr>
        <w:pStyle w:val="a4"/>
        <w:numPr>
          <w:ilvl w:val="1"/>
          <w:numId w:val="1"/>
        </w:numPr>
        <w:ind w:firstLineChars="0"/>
      </w:pPr>
      <w:ins w:id="1" w:author="王文广" w:date="2021-03-09T09:36:00Z">
        <w:r>
          <w:rPr>
            <w:rFonts w:hint="eastAsia"/>
          </w:rPr>
          <w:t>卫生间</w:t>
        </w:r>
      </w:ins>
      <w:del w:id="2" w:author="王文广" w:date="2021-03-09T09:36:00Z">
        <w:r w:rsidR="009F5617" w:rsidDel="00F20F31">
          <w:rPr>
            <w:rFonts w:hint="eastAsia"/>
          </w:rPr>
          <w:delText>建筑</w:delText>
        </w:r>
      </w:del>
      <w:r w:rsidR="001451D1">
        <w:rPr>
          <w:rFonts w:hint="eastAsia"/>
        </w:rPr>
        <w:t>空间</w:t>
      </w:r>
      <w:ins w:id="3" w:author="王文广" w:date="2021-03-09T09:40:00Z">
        <w:r>
          <w:rPr>
            <w:rFonts w:hint="eastAsia"/>
          </w:rPr>
          <w:t>轮廓线</w:t>
        </w:r>
      </w:ins>
      <w:ins w:id="4" w:author="王文广" w:date="2021-03-09T14:29:00Z">
        <w:r w:rsidR="001A6F94">
          <w:rPr>
            <w:rFonts w:hint="eastAsia"/>
          </w:rPr>
          <w:t>，</w:t>
        </w:r>
        <w:r w:rsidR="001A6F94">
          <w:rPr>
            <w:rFonts w:hint="eastAsia"/>
          </w:rPr>
          <w:t>房间轮廓信息</w:t>
        </w:r>
      </w:ins>
      <w:del w:id="5" w:author="王文广" w:date="2021-03-09T09:40:00Z">
        <w:r w:rsidR="00DD7501" w:rsidDel="00F20F31">
          <w:rPr>
            <w:rFonts w:hint="eastAsia"/>
          </w:rPr>
          <w:delText>信息</w:delText>
        </w:r>
        <w:r w:rsidR="001451D1" w:rsidDel="00F20F31">
          <w:rPr>
            <w:rFonts w:hint="eastAsia"/>
          </w:rPr>
          <w:delText>（</w:delText>
        </w:r>
        <w:r w:rsidR="008F600D" w:rsidDel="00F20F31">
          <w:rPr>
            <w:rFonts w:hint="eastAsia"/>
          </w:rPr>
          <w:delText>停车区域，</w:delText>
        </w:r>
        <w:r w:rsidR="00B64C8E" w:rsidRPr="00E1647F" w:rsidDel="00F20F31">
          <w:delText>隔油池</w:delText>
        </w:r>
        <w:r w:rsidR="00B608B2" w:rsidDel="00F20F31">
          <w:rPr>
            <w:rFonts w:hint="eastAsia"/>
          </w:rPr>
          <w:delText>、</w:delText>
        </w:r>
        <w:r w:rsidR="00B64C8E" w:rsidRPr="00E1647F" w:rsidDel="00F20F31">
          <w:delText>水泵房</w:delText>
        </w:r>
        <w:r w:rsidR="00B608B2" w:rsidDel="00F20F31">
          <w:rPr>
            <w:rFonts w:hint="eastAsia"/>
          </w:rPr>
          <w:delText>、</w:delText>
        </w:r>
        <w:r w:rsidR="00B64C8E" w:rsidRPr="00E1647F" w:rsidDel="00F20F31">
          <w:delText>垃圾房</w:delText>
        </w:r>
        <w:r w:rsidR="00B64C8E" w:rsidDel="00F20F31">
          <w:rPr>
            <w:rFonts w:hint="eastAsia"/>
          </w:rPr>
          <w:delText>等</w:delText>
        </w:r>
        <w:r w:rsidR="001451D1" w:rsidDel="00F20F31">
          <w:rPr>
            <w:rFonts w:hint="eastAsia"/>
          </w:rPr>
          <w:delText>）</w:delText>
        </w:r>
      </w:del>
      <w:bookmarkStart w:id="6" w:name="排水设施"/>
    </w:p>
    <w:p w14:paraId="09134D6B" w14:textId="77777777" w:rsidR="004730F6" w:rsidRDefault="00C247BE" w:rsidP="001451D1">
      <w:pPr>
        <w:pStyle w:val="a4"/>
        <w:numPr>
          <w:ilvl w:val="1"/>
          <w:numId w:val="1"/>
        </w:numPr>
        <w:ind w:firstLineChars="0"/>
        <w:rPr>
          <w:ins w:id="7" w:author="王文广" w:date="2021-03-10T15:04:00Z"/>
        </w:rPr>
      </w:pPr>
      <w:ins w:id="8" w:author="王文广" w:date="2021-03-10T14:32:00Z">
        <w:r>
          <w:rPr>
            <w:rFonts w:hint="eastAsia"/>
          </w:rPr>
          <w:t>总</w:t>
        </w:r>
      </w:ins>
      <w:ins w:id="9" w:author="王文广" w:date="2021-03-10T14:31:00Z">
        <w:r>
          <w:rPr>
            <w:rFonts w:hint="eastAsia"/>
          </w:rPr>
          <w:t>给</w:t>
        </w:r>
      </w:ins>
      <w:ins w:id="10" w:author="王文广" w:date="2021-03-09T09:38:00Z">
        <w:r w:rsidR="00F20F31">
          <w:rPr>
            <w:rFonts w:hint="eastAsia"/>
          </w:rPr>
          <w:t>水</w:t>
        </w:r>
      </w:ins>
      <w:ins w:id="11" w:author="王文广" w:date="2021-03-09T18:30:00Z">
        <w:r w:rsidR="004332DB">
          <w:rPr>
            <w:rFonts w:hint="eastAsia"/>
          </w:rPr>
          <w:t>，</w:t>
        </w:r>
      </w:ins>
      <w:ins w:id="12" w:author="王文广" w:date="2021-03-10T14:31:00Z">
        <w:r>
          <w:rPr>
            <w:rFonts w:hint="eastAsia"/>
          </w:rPr>
          <w:t>排水</w:t>
        </w:r>
      </w:ins>
      <w:ins w:id="13" w:author="王文广" w:date="2021-03-09T09:38:00Z">
        <w:r w:rsidR="00F20F31">
          <w:rPr>
            <w:rFonts w:hint="eastAsia"/>
          </w:rPr>
          <w:t>口</w:t>
        </w:r>
      </w:ins>
      <w:ins w:id="14" w:author="王文广" w:date="2021-03-09T09:39:00Z">
        <w:r w:rsidR="00F20F31">
          <w:rPr>
            <w:rFonts w:hint="eastAsia"/>
          </w:rPr>
          <w:t>（位置）</w:t>
        </w:r>
      </w:ins>
      <w:ins w:id="15" w:author="王文广" w:date="2021-03-09T09:38:00Z">
        <w:r w:rsidR="00F20F31">
          <w:rPr>
            <w:rFonts w:hint="eastAsia"/>
          </w:rPr>
          <w:t>，洁具</w:t>
        </w:r>
      </w:ins>
      <w:ins w:id="16" w:author="王文广" w:date="2021-03-10T14:32:00Z">
        <w:r>
          <w:rPr>
            <w:rFonts w:hint="eastAsia"/>
          </w:rPr>
          <w:t>给水，排水</w:t>
        </w:r>
      </w:ins>
      <w:ins w:id="17" w:author="王文广" w:date="2021-03-09T09:38:00Z">
        <w:r w:rsidR="00F20F31">
          <w:rPr>
            <w:rFonts w:hint="eastAsia"/>
          </w:rPr>
          <w:t>口</w:t>
        </w:r>
      </w:ins>
      <w:ins w:id="18" w:author="王文广" w:date="2021-03-09T09:39:00Z">
        <w:r w:rsidR="00F20F31">
          <w:rPr>
            <w:rFonts w:hint="eastAsia"/>
          </w:rPr>
          <w:t>（位置）</w:t>
        </w:r>
      </w:ins>
    </w:p>
    <w:p w14:paraId="75471C7D" w14:textId="3B821959" w:rsidR="00AE4B13" w:rsidDel="00F20F31" w:rsidRDefault="00AE4B13" w:rsidP="00AE4B13">
      <w:pPr>
        <w:pStyle w:val="a4"/>
        <w:numPr>
          <w:ilvl w:val="1"/>
          <w:numId w:val="1"/>
        </w:numPr>
        <w:ind w:firstLineChars="0"/>
        <w:rPr>
          <w:del w:id="19" w:author="王文广" w:date="2021-03-09T09:37:00Z"/>
        </w:rPr>
      </w:pPr>
      <w:del w:id="20" w:author="王文广" w:date="2021-03-09T09:37:00Z">
        <w:r w:rsidRPr="00ED6298" w:rsidDel="00F20F31">
          <w:delText>排水设施</w:delText>
        </w:r>
        <w:bookmarkEnd w:id="6"/>
        <w:r w:rsidR="003B7B86" w:rsidDel="00F20F31">
          <w:rPr>
            <w:rFonts w:hint="eastAsia"/>
          </w:rPr>
          <w:delText>（</w:delText>
        </w:r>
        <w:r w:rsidR="00FB48EC" w:rsidRPr="00FB48EC" w:rsidDel="00F20F31">
          <w:rPr>
            <w:rFonts w:hint="eastAsia"/>
          </w:rPr>
          <w:delText>集水井</w:delText>
        </w:r>
        <w:r w:rsidR="00FB48EC" w:rsidDel="00F20F31">
          <w:rPr>
            <w:rFonts w:hint="eastAsia"/>
          </w:rPr>
          <w:delText>，</w:delText>
        </w:r>
        <w:r w:rsidR="00FB48EC" w:rsidRPr="00FB48EC" w:rsidDel="00F20F31">
          <w:rPr>
            <w:rFonts w:hint="eastAsia"/>
          </w:rPr>
          <w:delText>排水沟</w:delText>
        </w:r>
        <w:r w:rsidR="00FB48EC" w:rsidDel="00F20F31">
          <w:rPr>
            <w:rFonts w:hint="eastAsia"/>
          </w:rPr>
          <w:delText>，地漏</w:delText>
        </w:r>
        <w:r w:rsidR="003B7B86" w:rsidDel="00F20F31">
          <w:rPr>
            <w:rFonts w:hint="eastAsia"/>
          </w:rPr>
          <w:delText>）</w:delText>
        </w:r>
      </w:del>
    </w:p>
    <w:p w14:paraId="0A1CD866" w14:textId="77777777" w:rsidR="004730F6" w:rsidRDefault="001451D1" w:rsidP="001451D1">
      <w:pPr>
        <w:pStyle w:val="a4"/>
        <w:numPr>
          <w:ilvl w:val="1"/>
          <w:numId w:val="1"/>
        </w:numPr>
        <w:ind w:firstLineChars="0"/>
        <w:rPr>
          <w:ins w:id="21" w:author="王文广" w:date="2021-03-10T15:04:00Z"/>
        </w:rPr>
      </w:pPr>
      <w:r>
        <w:rPr>
          <w:rFonts w:hint="eastAsia"/>
        </w:rPr>
        <w:t>墙</w:t>
      </w:r>
      <w:r w:rsidR="00371E76">
        <w:rPr>
          <w:rFonts w:hint="eastAsia"/>
        </w:rPr>
        <w:t>/剪力墙</w:t>
      </w:r>
      <w:ins w:id="22" w:author="王文广" w:date="2021-03-09T09:39:00Z">
        <w:r w:rsidR="00F20F31">
          <w:rPr>
            <w:rFonts w:hint="eastAsia"/>
          </w:rPr>
          <w:t>，</w:t>
        </w:r>
      </w:ins>
    </w:p>
    <w:p w14:paraId="7AE1D9F3" w14:textId="448DAC6E" w:rsidR="001451D1" w:rsidRDefault="00F20F31" w:rsidP="001451D1">
      <w:pPr>
        <w:pStyle w:val="a4"/>
        <w:numPr>
          <w:ilvl w:val="1"/>
          <w:numId w:val="1"/>
        </w:numPr>
        <w:ind w:firstLineChars="0"/>
        <w:rPr>
          <w:ins w:id="23" w:author="王文广" w:date="2021-03-09T14:33:00Z"/>
        </w:rPr>
      </w:pPr>
      <w:moveToRangeStart w:id="24" w:author="王文广" w:date="2021-03-09T09:39:00Z" w:name="move66175157"/>
      <w:moveTo w:id="25" w:author="王文广" w:date="2021-03-09T09:39:00Z">
        <w:r>
          <w:rPr>
            <w:rFonts w:hint="eastAsia"/>
          </w:rPr>
          <w:t>柱</w:t>
        </w:r>
      </w:moveTo>
      <w:moveToRangeEnd w:id="24"/>
    </w:p>
    <w:p w14:paraId="610BCF0C" w14:textId="697E0DA4" w:rsidR="000F0C29" w:rsidDel="00EF6812" w:rsidRDefault="000F0C29" w:rsidP="004730F6">
      <w:pPr>
        <w:rPr>
          <w:del w:id="26" w:author="王文广" w:date="2021-03-09T15:59:00Z"/>
          <w:rFonts w:hint="eastAsia"/>
        </w:rPr>
        <w:pPrChange w:id="27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6F4EDAE9" w14:textId="3A429919" w:rsidR="001451D1" w:rsidDel="00F20F31" w:rsidRDefault="001451D1" w:rsidP="004730F6">
      <w:pPr>
        <w:rPr>
          <w:ins w:id="28" w:author="董士崇" w:date="2021-02-20T11:57:00Z"/>
          <w:moveFrom w:id="29" w:author="王文广" w:date="2021-03-09T09:39:00Z"/>
        </w:rPr>
        <w:pPrChange w:id="30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moveFromRangeStart w:id="31" w:author="王文广" w:date="2021-03-09T09:39:00Z" w:name="move66175157"/>
      <w:moveFrom w:id="32" w:author="王文广" w:date="2021-03-09T09:39:00Z">
        <w:r w:rsidDel="00F20F31">
          <w:rPr>
            <w:rFonts w:hint="eastAsia"/>
          </w:rPr>
          <w:t>柱</w:t>
        </w:r>
      </w:moveFrom>
    </w:p>
    <w:moveFromRangeEnd w:id="31"/>
    <w:p w14:paraId="66C4C15B" w14:textId="6F72ED61" w:rsidR="00470B66" w:rsidDel="00F20F31" w:rsidRDefault="0074101F" w:rsidP="004730F6">
      <w:pPr>
        <w:rPr>
          <w:ins w:id="33" w:author="董士崇" w:date="2021-02-20T11:57:00Z"/>
          <w:del w:id="34" w:author="王文广" w:date="2021-03-09T09:40:00Z"/>
        </w:rPr>
        <w:pPrChange w:id="35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6" w:author="董士崇" w:date="2021-02-20T11:57:00Z">
        <w:del w:id="37" w:author="王文广" w:date="2021-03-09T09:37:00Z">
          <w:r w:rsidDel="00F20F31">
            <w:rPr>
              <w:rFonts w:hint="eastAsia"/>
            </w:rPr>
            <w:delText>车位</w:delText>
          </w:r>
        </w:del>
      </w:ins>
    </w:p>
    <w:p w14:paraId="00CCC061" w14:textId="46C10AC8" w:rsidR="0074101F" w:rsidDel="00F20F31" w:rsidRDefault="00547AA2" w:rsidP="004730F6">
      <w:pPr>
        <w:rPr>
          <w:del w:id="38" w:author="王文广" w:date="2021-03-09T09:40:00Z"/>
        </w:rPr>
        <w:pPrChange w:id="39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0" w:author="董士崇" w:date="2021-02-20T11:57:00Z">
        <w:del w:id="41" w:author="王文广" w:date="2021-03-09T09:40:00Z">
          <w:r w:rsidDel="00F20F31">
            <w:rPr>
              <w:rFonts w:hint="eastAsia"/>
            </w:rPr>
            <w:delText>其他元素（</w:delText>
          </w:r>
        </w:del>
      </w:ins>
      <w:ins w:id="42" w:author="董士崇" w:date="2021-02-20T11:58:00Z">
        <w:del w:id="43" w:author="王文广" w:date="2021-03-09T09:40:00Z">
          <w:r w:rsidR="00BD3408" w:rsidRPr="007F5742" w:rsidDel="00F20F31">
            <w:rPr>
              <w:rFonts w:hint="eastAsia"/>
            </w:rPr>
            <w:delText>如消火栓、其他立管</w:delText>
          </w:r>
          <w:r w:rsidR="00BD3408" w:rsidRPr="007F5742" w:rsidDel="00F20F31">
            <w:delText xml:space="preserve"> 、门洞处、人防门处、防火卷帘处等</w:delText>
          </w:r>
        </w:del>
      </w:ins>
      <w:ins w:id="44" w:author="董士崇" w:date="2021-02-20T11:57:00Z">
        <w:del w:id="45" w:author="王文广" w:date="2021-03-09T09:40:00Z">
          <w:r w:rsidDel="00F20F31">
            <w:rPr>
              <w:rFonts w:hint="eastAsia"/>
            </w:rPr>
            <w:delText>）</w:delText>
          </w:r>
        </w:del>
      </w:ins>
    </w:p>
    <w:p w14:paraId="25E1F003" w14:textId="1F986EE7" w:rsidR="001667C4" w:rsidDel="00EF6812" w:rsidRDefault="002A767F" w:rsidP="004730F6">
      <w:pPr>
        <w:rPr>
          <w:del w:id="46" w:author="王文广" w:date="2021-03-09T15:59:00Z"/>
        </w:rPr>
        <w:pPrChange w:id="47" w:author="王文广" w:date="2021-03-10T15:04:00Z">
          <w:pPr>
            <w:pStyle w:val="a4"/>
            <w:numPr>
              <w:numId w:val="1"/>
            </w:numPr>
            <w:ind w:left="420" w:firstLineChars="0" w:hanging="420"/>
          </w:pPr>
        </w:pPrChange>
      </w:pPr>
      <w:del w:id="48" w:author="王文广" w:date="2021-03-09T15:59:00Z">
        <w:r w:rsidDel="00EF6812">
          <w:rPr>
            <w:rFonts w:hint="eastAsia"/>
          </w:rPr>
          <w:delText>建筑空间</w:delText>
        </w:r>
        <w:r w:rsidR="00FD7C84" w:rsidDel="00EF6812">
          <w:rPr>
            <w:rFonts w:hint="eastAsia"/>
          </w:rPr>
          <w:delText>的</w:delText>
        </w:r>
        <w:r w:rsidR="006B44C2" w:rsidDel="00EF6812">
          <w:rPr>
            <w:rFonts w:hint="eastAsia"/>
          </w:rPr>
          <w:delText>空间</w:delText>
        </w:r>
        <w:r w:rsidR="00FD7C84" w:rsidDel="00EF6812">
          <w:rPr>
            <w:rFonts w:hint="eastAsia"/>
          </w:rPr>
          <w:delText>关系</w:delText>
        </w:r>
        <w:r w:rsidR="006B44C2" w:rsidDel="00EF6812">
          <w:rPr>
            <w:rFonts w:hint="eastAsia"/>
          </w:rPr>
          <w:delText>（S</w:delText>
        </w:r>
        <w:r w:rsidR="006B44C2" w:rsidDel="00EF6812">
          <w:delText>p</w:delText>
        </w:r>
        <w:r w:rsidR="0087348C" w:rsidDel="00EF6812">
          <w:delText>a</w:delText>
        </w:r>
        <w:r w:rsidR="006B44C2" w:rsidDel="00EF6812">
          <w:delText>t</w:delText>
        </w:r>
        <w:r w:rsidR="0065713F" w:rsidDel="00EF6812">
          <w:delText>i</w:delText>
        </w:r>
        <w:r w:rsidR="006B44C2" w:rsidDel="00EF6812">
          <w:delText xml:space="preserve">al </w:delText>
        </w:r>
        <w:r w:rsidR="0065713F" w:rsidDel="00EF6812">
          <w:delText>Relation</w:delText>
        </w:r>
        <w:r w:rsidR="006B44C2" w:rsidDel="00EF6812">
          <w:rPr>
            <w:rFonts w:hint="eastAsia"/>
          </w:rPr>
          <w:delText>）</w:delText>
        </w:r>
        <w:r w:rsidR="00E20228" w:rsidDel="00EF6812">
          <w:rPr>
            <w:rFonts w:hint="eastAsia"/>
          </w:rPr>
          <w:delText>分析</w:delText>
        </w:r>
        <w:r w:rsidR="00DC1B29" w:rsidDel="00EF6812">
          <w:rPr>
            <w:rFonts w:hint="eastAsia"/>
          </w:rPr>
          <w:delText xml:space="preserve"> </w:delText>
        </w:r>
      </w:del>
    </w:p>
    <w:p w14:paraId="5AFD4FC5" w14:textId="09177AA5" w:rsidR="00B06D68" w:rsidDel="00EF6812" w:rsidRDefault="002B2FAF" w:rsidP="004730F6">
      <w:pPr>
        <w:rPr>
          <w:del w:id="49" w:author="王文广" w:date="2021-03-09T15:59:00Z"/>
        </w:rPr>
        <w:pPrChange w:id="50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51" w:author="王文广" w:date="2021-03-09T15:59:00Z">
        <w:r w:rsidDel="00EF6812">
          <w:rPr>
            <w:rFonts w:hint="eastAsia"/>
          </w:rPr>
          <w:delText>建筑空间</w:delText>
        </w:r>
        <w:r w:rsidR="00FF5DEA" w:rsidDel="00EF6812">
          <w:rPr>
            <w:rFonts w:hint="eastAsia"/>
          </w:rPr>
          <w:delText>区域（A</w:delText>
        </w:r>
        <w:r w:rsidR="00FF5DEA" w:rsidDel="00EF6812">
          <w:delText>rea</w:delText>
        </w:r>
        <w:r w:rsidR="00FF5DEA" w:rsidDel="00EF6812">
          <w:rPr>
            <w:rFonts w:hint="eastAsia"/>
          </w:rPr>
          <w:delText>）</w:delText>
        </w:r>
        <w:r w:rsidR="0065490A" w:rsidDel="00EF6812">
          <w:rPr>
            <w:rFonts w:hint="eastAsia"/>
          </w:rPr>
          <w:delText>用封闭的多段线标识</w:delText>
        </w:r>
      </w:del>
    </w:p>
    <w:p w14:paraId="7F6EEBD4" w14:textId="50AF24DB" w:rsidR="008B616D" w:rsidDel="00EF6812" w:rsidRDefault="002B2FAF" w:rsidP="004730F6">
      <w:pPr>
        <w:rPr>
          <w:del w:id="52" w:author="王文广" w:date="2021-03-09T15:59:00Z"/>
        </w:rPr>
        <w:pPrChange w:id="53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54" w:author="王文广" w:date="2021-03-09T15:59:00Z">
        <w:r w:rsidDel="00EF6812">
          <w:rPr>
            <w:rFonts w:hint="eastAsia"/>
          </w:rPr>
          <w:delText>建筑空间</w:delText>
        </w:r>
        <w:r w:rsidR="00FF5DEA" w:rsidDel="00EF6812">
          <w:rPr>
            <w:rFonts w:hint="eastAsia"/>
          </w:rPr>
          <w:delText>区域</w:delText>
        </w:r>
        <w:r w:rsidR="005E7EF8" w:rsidDel="00EF6812">
          <w:rPr>
            <w:rFonts w:hint="eastAsia"/>
          </w:rPr>
          <w:delText>（A</w:delText>
        </w:r>
        <w:r w:rsidR="005E7EF8" w:rsidDel="00EF6812">
          <w:delText>rea</w:delText>
        </w:r>
        <w:r w:rsidR="005E7EF8" w:rsidDel="00EF6812">
          <w:rPr>
            <w:rFonts w:hint="eastAsia"/>
          </w:rPr>
          <w:delText>）可能会有“洞”的情况</w:delText>
        </w:r>
      </w:del>
    </w:p>
    <w:p w14:paraId="0F7922A1" w14:textId="379BA7B8" w:rsidR="000F0C29" w:rsidRDefault="002B2FAF" w:rsidP="004730F6">
      <w:pPr>
        <w:rPr>
          <w:rFonts w:hint="eastAsia"/>
        </w:rPr>
        <w:pPrChange w:id="55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56" w:author="王文广" w:date="2021-03-09T15:59:00Z">
        <w:r w:rsidDel="00EF6812">
          <w:rPr>
            <w:rFonts w:hint="eastAsia"/>
          </w:rPr>
          <w:delText>建筑空间</w:delText>
        </w:r>
        <w:r w:rsidR="001722C8" w:rsidDel="00EF6812">
          <w:rPr>
            <w:rFonts w:hint="eastAsia"/>
          </w:rPr>
          <w:delText>区域（A</w:delText>
        </w:r>
        <w:r w:rsidR="001722C8" w:rsidDel="00EF6812">
          <w:delText>rea</w:delText>
        </w:r>
        <w:r w:rsidR="001722C8" w:rsidDel="00EF6812">
          <w:rPr>
            <w:rFonts w:hint="eastAsia"/>
          </w:rPr>
          <w:delText>）可能会有“岛”的情况</w:delText>
        </w:r>
      </w:del>
    </w:p>
    <w:p w14:paraId="2B0A1A36" w14:textId="1239FDE5" w:rsidR="001667C4" w:rsidRDefault="006D36C2" w:rsidP="001667C4">
      <w:pPr>
        <w:pStyle w:val="a4"/>
        <w:numPr>
          <w:ilvl w:val="0"/>
          <w:numId w:val="1"/>
        </w:numPr>
        <w:ind w:firstLineChars="0"/>
      </w:pPr>
      <w:del w:id="57" w:author="王文广" w:date="2021-03-09T09:44:00Z">
        <w:r w:rsidDel="00F20F31">
          <w:rPr>
            <w:rFonts w:hint="eastAsia"/>
          </w:rPr>
          <w:delText>建筑空间</w:delText>
        </w:r>
        <w:r w:rsidR="001667C4" w:rsidDel="00F20F31">
          <w:rPr>
            <w:rFonts w:hint="eastAsia"/>
          </w:rPr>
          <w:delText>的</w:delText>
        </w:r>
      </w:del>
      <w:ins w:id="58" w:author="王文广" w:date="2021-03-09T09:44:00Z">
        <w:r w:rsidR="00F20F31">
          <w:rPr>
            <w:rFonts w:hint="eastAsia"/>
          </w:rPr>
          <w:t>管线</w:t>
        </w:r>
      </w:ins>
      <w:r w:rsidR="001667C4">
        <w:rPr>
          <w:rFonts w:hint="eastAsia"/>
        </w:rPr>
        <w:t>业务逻辑关系约束</w:t>
      </w:r>
      <w:ins w:id="59" w:author="王文广" w:date="2021-03-09T16:38:00Z">
        <w:r w:rsidR="00FD51F0">
          <w:rPr>
            <w:rFonts w:hint="eastAsia"/>
          </w:rPr>
          <w:t xml:space="preserve"> （天华）</w:t>
        </w:r>
      </w:ins>
    </w:p>
    <w:p w14:paraId="32476323" w14:textId="34C7DC50" w:rsidR="00036587" w:rsidRDefault="00F20F31" w:rsidP="00036587">
      <w:pPr>
        <w:pStyle w:val="a4"/>
        <w:numPr>
          <w:ilvl w:val="1"/>
          <w:numId w:val="1"/>
        </w:numPr>
        <w:ind w:firstLineChars="0"/>
      </w:pPr>
      <w:ins w:id="60" w:author="王文广" w:date="2021-03-09T09:44:00Z">
        <w:r>
          <w:rPr>
            <w:rFonts w:hint="eastAsia"/>
          </w:rPr>
          <w:t>不可以</w:t>
        </w:r>
      </w:ins>
      <w:del w:id="61" w:author="王文广" w:date="2021-03-09T09:44:00Z">
        <w:r w:rsidR="00036587" w:rsidDel="00F20F31">
          <w:rPr>
            <w:rFonts w:hint="eastAsia"/>
          </w:rPr>
          <w:delText>必须</w:delText>
        </w:r>
      </w:del>
      <w:ins w:id="62" w:author="王文广" w:date="2021-03-10T15:06:00Z">
        <w:r w:rsidR="0051347D">
          <w:rPr>
            <w:rFonts w:hint="eastAsia"/>
          </w:rPr>
          <w:t>穿越</w:t>
        </w:r>
      </w:ins>
      <w:del w:id="63" w:author="王文广" w:date="2021-03-10T15:06:00Z">
        <w:r w:rsidR="00036587" w:rsidDel="0051347D">
          <w:rPr>
            <w:rFonts w:hint="eastAsia"/>
          </w:rPr>
          <w:delText>布置</w:delText>
        </w:r>
      </w:del>
      <w:ins w:id="64" w:author="力 马" w:date="2021-02-20T09:26:00Z">
        <w:r w:rsidR="00291478">
          <w:rPr>
            <w:rFonts w:hint="eastAsia"/>
          </w:rPr>
          <w:t>的空间</w:t>
        </w:r>
      </w:ins>
      <w:del w:id="65" w:author="力 马" w:date="2021-02-20T09:26:00Z">
        <w:r w:rsidR="00036587" w:rsidDel="00291478">
          <w:rPr>
            <w:rFonts w:hint="eastAsia"/>
          </w:rPr>
          <w:delText>区域</w:delText>
        </w:r>
      </w:del>
    </w:p>
    <w:p w14:paraId="783FA67D" w14:textId="613573B3" w:rsidR="008A77E8" w:rsidRDefault="00A74DDD" w:rsidP="00655F7B">
      <w:pPr>
        <w:ind w:left="420" w:firstLine="420"/>
        <w:pPrChange w:id="66" w:author="王文广" w:date="2021-03-10T18:35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  <w:del w:id="67" w:author="王文广" w:date="2021-03-09T09:45:00Z">
        <w:r w:rsidDel="00F20F31">
          <w:rPr>
            <w:rFonts w:hint="eastAsia"/>
          </w:rPr>
          <w:delText>指定区域（</w:delText>
        </w:r>
        <w:r w:rsidR="00881729" w:rsidRPr="00E1647F" w:rsidDel="00F20F31">
          <w:rPr>
            <w:rFonts w:hint="eastAsia"/>
          </w:rPr>
          <w:delText>隔油池、水泵房、垃圾房</w:delText>
        </w:r>
      </w:del>
      <w:ins w:id="68" w:author="王文广" w:date="2021-03-09T09:45:00Z">
        <w:r w:rsidR="00F20F31">
          <w:rPr>
            <w:rFonts w:hint="eastAsia"/>
          </w:rPr>
          <w:t>柱，</w:t>
        </w:r>
      </w:ins>
      <w:ins w:id="69" w:author="王文广" w:date="2021-03-09T15:57:00Z">
        <w:r w:rsidR="00EF6812">
          <w:rPr>
            <w:rFonts w:hint="eastAsia"/>
          </w:rPr>
          <w:t>洞，</w:t>
        </w:r>
      </w:ins>
      <w:ins w:id="70" w:author="王文广" w:date="2021-03-09T09:45:00Z">
        <w:r w:rsidR="00F20F31">
          <w:rPr>
            <w:rFonts w:hint="eastAsia"/>
          </w:rPr>
          <w:t>轮廓线外</w:t>
        </w:r>
      </w:ins>
      <w:ins w:id="71" w:author="王文广" w:date="2021-03-09T15:57:00Z">
        <w:r w:rsidR="00EF6812">
          <w:rPr>
            <w:rFonts w:hint="eastAsia"/>
          </w:rPr>
          <w:t>空间</w:t>
        </w:r>
      </w:ins>
      <w:del w:id="72" w:author="王文广" w:date="2021-03-09T09:45:00Z">
        <w:r w:rsidR="00881729" w:rsidDel="00F20F31">
          <w:rPr>
            <w:rFonts w:hint="eastAsia"/>
          </w:rPr>
          <w:delText>等</w:delText>
        </w:r>
      </w:del>
      <w:del w:id="73" w:author="力 马" w:date="2021-02-20T09:24:00Z">
        <w:r w:rsidDel="00A81FF6">
          <w:rPr>
            <w:rFonts w:hint="eastAsia"/>
          </w:rPr>
          <w:delText>）</w:delText>
        </w:r>
      </w:del>
    </w:p>
    <w:p w14:paraId="38ACAB07" w14:textId="4FCC8A3F" w:rsidR="000F0C29" w:rsidRDefault="003423F4" w:rsidP="00EF6812">
      <w:pPr>
        <w:pStyle w:val="a4"/>
        <w:numPr>
          <w:ilvl w:val="1"/>
          <w:numId w:val="1"/>
        </w:numPr>
        <w:ind w:firstLineChars="0"/>
        <w:rPr>
          <w:ins w:id="74" w:author="王文广" w:date="2021-03-09T14:33:00Z"/>
        </w:rPr>
      </w:pPr>
      <w:r>
        <w:rPr>
          <w:rFonts w:hint="eastAsia"/>
        </w:rPr>
        <w:t>可</w:t>
      </w:r>
      <w:ins w:id="75" w:author="王文广" w:date="2021-03-10T15:06:00Z">
        <w:r w:rsidR="0051347D">
          <w:rPr>
            <w:rFonts w:hint="eastAsia"/>
          </w:rPr>
          <w:t>穿越</w:t>
        </w:r>
      </w:ins>
      <w:del w:id="76" w:author="王文广" w:date="2021-03-10T15:06:00Z">
        <w:r w:rsidDel="0051347D">
          <w:rPr>
            <w:rFonts w:hint="eastAsia"/>
          </w:rPr>
          <w:delText>布置</w:delText>
        </w:r>
      </w:del>
      <w:ins w:id="77" w:author="力 马" w:date="2021-02-20T09:26:00Z">
        <w:r w:rsidR="00291478">
          <w:rPr>
            <w:rFonts w:hint="eastAsia"/>
          </w:rPr>
          <w:t>的空间</w:t>
        </w:r>
      </w:ins>
    </w:p>
    <w:p w14:paraId="1F06EAEE" w14:textId="0CE99079" w:rsidR="00EF6812" w:rsidRDefault="00EF6812" w:rsidP="000F0C29">
      <w:pPr>
        <w:pStyle w:val="a4"/>
        <w:ind w:left="840" w:firstLineChars="0" w:firstLine="0"/>
        <w:rPr>
          <w:ins w:id="78" w:author="王文广" w:date="2021-03-09T15:59:00Z"/>
        </w:rPr>
        <w:pPrChange w:id="79" w:author="王文广" w:date="2021-03-09T14:33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80" w:author="王文广" w:date="2021-03-09T15:56:00Z">
        <w:r>
          <w:rPr>
            <w:rFonts w:hint="eastAsia"/>
          </w:rPr>
          <w:t>轮廓线内除柱子</w:t>
        </w:r>
      </w:ins>
      <w:ins w:id="81" w:author="王文广" w:date="2021-03-09T15:58:00Z">
        <w:r>
          <w:rPr>
            <w:rFonts w:hint="eastAsia"/>
          </w:rPr>
          <w:t>，洞</w:t>
        </w:r>
      </w:ins>
      <w:ins w:id="82" w:author="王文广" w:date="2021-03-09T15:56:00Z">
        <w:r>
          <w:rPr>
            <w:rFonts w:hint="eastAsia"/>
          </w:rPr>
          <w:t>等的</w:t>
        </w:r>
      </w:ins>
      <w:ins w:id="83" w:author="王文广" w:date="2021-03-09T15:57:00Z">
        <w:r>
          <w:rPr>
            <w:rFonts w:hint="eastAsia"/>
          </w:rPr>
          <w:t>联通区域</w:t>
        </w:r>
      </w:ins>
      <w:ins w:id="84" w:author="王文广" w:date="2021-03-10T18:35:00Z">
        <w:r w:rsidR="00655F7B">
          <w:rPr>
            <w:rFonts w:hint="eastAsia"/>
          </w:rPr>
          <w:t>。</w:t>
        </w:r>
      </w:ins>
    </w:p>
    <w:p w14:paraId="0DEDB23F" w14:textId="77777777" w:rsidR="00EF6812" w:rsidRDefault="00EF6812" w:rsidP="00EF6812">
      <w:pPr>
        <w:pStyle w:val="a4"/>
        <w:numPr>
          <w:ilvl w:val="1"/>
          <w:numId w:val="1"/>
        </w:numPr>
        <w:ind w:firstLineChars="0"/>
        <w:rPr>
          <w:ins w:id="85" w:author="王文广" w:date="2021-03-09T16:01:00Z"/>
        </w:rPr>
        <w:pPrChange w:id="86" w:author="王文广" w:date="2021-03-09T16:01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87" w:author="王文广" w:date="2021-03-09T16:01:00Z">
        <w:r>
          <w:rPr>
            <w:rFonts w:hint="eastAsia"/>
          </w:rPr>
          <w:t>其他管线约束关系</w:t>
        </w:r>
      </w:ins>
    </w:p>
    <w:p w14:paraId="477A374D" w14:textId="77582C8C" w:rsidR="00FD51F0" w:rsidRDefault="002E7AF2" w:rsidP="00EF6812">
      <w:pPr>
        <w:pStyle w:val="a4"/>
        <w:ind w:left="840" w:firstLineChars="0" w:firstLine="0"/>
        <w:rPr>
          <w:ins w:id="88" w:author="王文广" w:date="2021-03-10T13:31:00Z"/>
        </w:rPr>
        <w:pPrChange w:id="89" w:author="王文广" w:date="2021-03-09T16:01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90" w:author="王文广" w:date="2021-03-10T13:31:00Z">
        <w:r>
          <w:rPr>
            <w:rFonts w:hint="eastAsia"/>
          </w:rPr>
          <w:t>约束比较多，</w:t>
        </w:r>
      </w:ins>
      <w:ins w:id="91" w:author="王文广" w:date="2021-03-09T16:12:00Z">
        <w:r w:rsidR="00FA7FB6">
          <w:rPr>
            <w:rFonts w:hint="eastAsia"/>
          </w:rPr>
          <w:t>具体约束，</w:t>
        </w:r>
      </w:ins>
      <w:ins w:id="92" w:author="王文广" w:date="2021-03-09T16:01:00Z">
        <w:r w:rsidR="00EF6812">
          <w:rPr>
            <w:rFonts w:hint="eastAsia"/>
          </w:rPr>
          <w:t>见需求文档</w:t>
        </w:r>
      </w:ins>
      <w:ins w:id="93" w:author="王文广" w:date="2021-03-10T18:35:00Z">
        <w:r w:rsidR="00655F7B">
          <w:rPr>
            <w:rFonts w:hint="eastAsia"/>
          </w:rPr>
          <w:t>。</w:t>
        </w:r>
      </w:ins>
      <w:bookmarkStart w:id="94" w:name="_GoBack"/>
      <w:bookmarkEnd w:id="94"/>
    </w:p>
    <w:p w14:paraId="0E0BA423" w14:textId="08C5D683" w:rsidR="003423F4" w:rsidRDefault="003423F4" w:rsidP="0031528B">
      <w:pPr>
        <w:pPrChange w:id="95" w:author="王文广" w:date="2021-03-10T18:09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96" w:author="力 马" w:date="2021-02-20T09:26:00Z">
        <w:r w:rsidDel="00291478">
          <w:rPr>
            <w:rFonts w:hint="eastAsia"/>
          </w:rPr>
          <w:delText>区域</w:delText>
        </w:r>
      </w:del>
    </w:p>
    <w:p w14:paraId="29C82408" w14:textId="236F3367" w:rsidR="00A17E18" w:rsidDel="00623B86" w:rsidRDefault="005B51CD" w:rsidP="00A17E18">
      <w:pPr>
        <w:pStyle w:val="a4"/>
        <w:numPr>
          <w:ilvl w:val="2"/>
          <w:numId w:val="1"/>
        </w:numPr>
        <w:ind w:firstLineChars="0"/>
        <w:rPr>
          <w:del w:id="97" w:author="王文广" w:date="2021-03-09T13:53:00Z"/>
        </w:rPr>
      </w:pPr>
      <w:ins w:id="98" w:author="王文广" w:date="2021-03-09T17:41:00Z">
        <w:r>
          <w:rPr>
            <w:rFonts w:hint="eastAsia"/>
          </w:rPr>
          <w:t>相关</w:t>
        </w:r>
      </w:ins>
      <w:ins w:id="99" w:author="力 马" w:date="2021-02-20T09:25:00Z">
        <w:del w:id="100" w:author="王文广" w:date="2021-03-09T13:53:00Z">
          <w:r w:rsidR="00834341" w:rsidDel="00623B86">
            <w:rPr>
              <w:rFonts w:hint="eastAsia"/>
            </w:rPr>
            <w:delText>即</w:delText>
          </w:r>
        </w:del>
      </w:ins>
      <w:del w:id="101" w:author="王文广" w:date="2021-03-09T13:53:00Z">
        <w:r w:rsidR="00A17E18" w:rsidDel="00623B86">
          <w:rPr>
            <w:rFonts w:hint="eastAsia"/>
          </w:rPr>
          <w:delText>停车区域</w:delText>
        </w:r>
      </w:del>
      <w:ins w:id="102" w:author="力 马" w:date="2021-02-20T09:25:00Z">
        <w:del w:id="103" w:author="王文广" w:date="2021-03-09T13:53:00Z">
          <w:r w:rsidR="00834341" w:rsidDel="00623B86">
            <w:rPr>
              <w:rFonts w:hint="eastAsia"/>
            </w:rPr>
            <w:delText>，包含车位和</w:delText>
          </w:r>
        </w:del>
      </w:ins>
      <w:ins w:id="104" w:author="力 马" w:date="2021-02-20T09:26:00Z">
        <w:del w:id="105" w:author="王文广" w:date="2021-03-09T13:53:00Z">
          <w:r w:rsidR="00834341" w:rsidDel="00623B86">
            <w:rPr>
              <w:rFonts w:hint="eastAsia"/>
            </w:rPr>
            <w:delText>车道</w:delText>
          </w:r>
        </w:del>
      </w:ins>
    </w:p>
    <w:p w14:paraId="24900C4B" w14:textId="780BD091" w:rsidR="00881729" w:rsidDel="00623B86" w:rsidRDefault="00881729" w:rsidP="00881729">
      <w:pPr>
        <w:pStyle w:val="a4"/>
        <w:numPr>
          <w:ilvl w:val="1"/>
          <w:numId w:val="1"/>
        </w:numPr>
        <w:ind w:firstLineChars="0"/>
        <w:rPr>
          <w:del w:id="106" w:author="王文广" w:date="2021-03-09T13:53:00Z"/>
        </w:rPr>
      </w:pPr>
      <w:del w:id="107" w:author="王文广" w:date="2021-03-09T13:53:00Z">
        <w:r w:rsidDel="00623B86">
          <w:rPr>
            <w:rFonts w:hint="eastAsia"/>
          </w:rPr>
          <w:delText>不</w:delText>
        </w:r>
        <w:r w:rsidR="00841973" w:rsidDel="00623B86">
          <w:rPr>
            <w:rFonts w:hint="eastAsia"/>
          </w:rPr>
          <w:delText>可</w:delText>
        </w:r>
        <w:r w:rsidDel="00623B86">
          <w:rPr>
            <w:rFonts w:hint="eastAsia"/>
          </w:rPr>
          <w:delText>布置</w:delText>
        </w:r>
      </w:del>
      <w:ins w:id="108" w:author="力 马" w:date="2021-02-20T09:26:00Z">
        <w:del w:id="109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del w:id="110" w:author="王文广" w:date="2021-03-09T13:53:00Z">
        <w:r w:rsidDel="00623B86">
          <w:rPr>
            <w:rFonts w:hint="eastAsia"/>
          </w:rPr>
          <w:delText>区域</w:delText>
        </w:r>
      </w:del>
    </w:p>
    <w:p w14:paraId="646FD442" w14:textId="24F93EAD" w:rsidR="00881729" w:rsidDel="00623B86" w:rsidRDefault="00EF0B66" w:rsidP="00881729">
      <w:pPr>
        <w:pStyle w:val="a4"/>
        <w:numPr>
          <w:ilvl w:val="2"/>
          <w:numId w:val="1"/>
        </w:numPr>
        <w:ind w:firstLineChars="0"/>
        <w:rPr>
          <w:del w:id="111" w:author="王文广" w:date="2021-03-09T13:53:00Z"/>
        </w:rPr>
      </w:pPr>
      <w:del w:id="112" w:author="王文广" w:date="2021-03-09T13:53:00Z">
        <w:r w:rsidRPr="00EF0B66" w:rsidDel="00623B86">
          <w:rPr>
            <w:rFonts w:hint="eastAsia"/>
          </w:rPr>
          <w:delText>没有名字或者名字我们不关心的就是其他区域</w:delText>
        </w:r>
      </w:del>
      <w:ins w:id="113" w:author="力 马" w:date="2021-02-20T09:24:00Z">
        <w:del w:id="114" w:author="王文广" w:date="2021-03-09T13:53:00Z">
          <w:r w:rsidR="00A81FF6" w:rsidDel="00623B86">
            <w:rPr>
              <w:rFonts w:hint="eastAsia"/>
            </w:rPr>
            <w:delText>除了必须布置</w:delText>
          </w:r>
        </w:del>
      </w:ins>
      <w:ins w:id="115" w:author="力 马" w:date="2021-02-20T09:26:00Z">
        <w:del w:id="116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ins w:id="117" w:author="力 马" w:date="2021-02-20T09:24:00Z">
        <w:del w:id="118" w:author="王文广" w:date="2021-03-09T13:53:00Z">
          <w:r w:rsidR="00A81FF6" w:rsidDel="00623B86">
            <w:rPr>
              <w:rFonts w:hint="eastAsia"/>
            </w:rPr>
            <w:delText>和可布置</w:delText>
          </w:r>
        </w:del>
      </w:ins>
      <w:ins w:id="119" w:author="力 马" w:date="2021-02-20T09:26:00Z">
        <w:del w:id="120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ins w:id="121" w:author="力 马" w:date="2021-02-20T09:25:00Z">
        <w:del w:id="122" w:author="王文广" w:date="2021-03-09T13:53:00Z">
          <w:r w:rsidR="00A81FF6" w:rsidDel="00623B86">
            <w:rPr>
              <w:rFonts w:hint="eastAsia"/>
            </w:rPr>
            <w:delText>外都是不可布置</w:delText>
          </w:r>
        </w:del>
      </w:ins>
      <w:ins w:id="123" w:author="力 马" w:date="2021-02-20T09:26:00Z">
        <w:del w:id="124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ins w:id="125" w:author="力 马" w:date="2021-02-20T09:25:00Z">
        <w:del w:id="126" w:author="王文广" w:date="2021-03-09T13:53:00Z">
          <w:r w:rsidR="00A81FF6" w:rsidDel="00623B86">
            <w:rPr>
              <w:rFonts w:hint="eastAsia"/>
            </w:rPr>
            <w:delText>。</w:delText>
          </w:r>
        </w:del>
      </w:ins>
      <w:ins w:id="127" w:author="力 马" w:date="2021-02-20T09:24:00Z">
        <w:del w:id="128" w:author="王文广" w:date="2021-03-09T13:53:00Z">
          <w:r w:rsidR="00A81FF6" w:rsidDel="00623B86">
            <w:rPr>
              <w:rFonts w:hint="eastAsia"/>
            </w:rPr>
            <w:delText>需增加开关设定</w:delText>
          </w:r>
        </w:del>
      </w:ins>
      <w:ins w:id="129" w:author="力 马" w:date="2021-02-20T09:25:00Z">
        <w:del w:id="130" w:author="王文广" w:date="2021-03-09T13:53:00Z">
          <w:r w:rsidR="00A81FF6" w:rsidDel="00623B86">
            <w:rPr>
              <w:rFonts w:hint="eastAsia"/>
            </w:rPr>
            <w:delText>不可布置</w:delText>
          </w:r>
        </w:del>
      </w:ins>
      <w:ins w:id="131" w:author="力 马" w:date="2021-02-20T09:26:00Z">
        <w:del w:id="132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ins w:id="133" w:author="力 马" w:date="2021-02-20T09:25:00Z">
        <w:del w:id="134" w:author="王文广" w:date="2021-03-09T13:53:00Z">
          <w:r w:rsidR="00A81FF6" w:rsidDel="00623B86">
            <w:rPr>
              <w:rFonts w:hint="eastAsia"/>
            </w:rPr>
            <w:delText>是否需要被保护。</w:delText>
          </w:r>
        </w:del>
      </w:ins>
    </w:p>
    <w:p w14:paraId="0F2E299D" w14:textId="74602A44" w:rsidR="001667C4" w:rsidDel="00623B86" w:rsidRDefault="004D7D08" w:rsidP="001667C4">
      <w:pPr>
        <w:pStyle w:val="a4"/>
        <w:numPr>
          <w:ilvl w:val="1"/>
          <w:numId w:val="1"/>
        </w:numPr>
        <w:ind w:firstLineChars="0"/>
        <w:rPr>
          <w:del w:id="135" w:author="王文广" w:date="2021-03-09T13:53:00Z"/>
        </w:rPr>
      </w:pPr>
      <w:del w:id="136" w:author="王文广" w:date="2021-03-09T13:53:00Z">
        <w:r w:rsidDel="00623B86">
          <w:rPr>
            <w:rFonts w:hint="eastAsia"/>
          </w:rPr>
          <w:delText>必须布置点位的</w:delText>
        </w:r>
        <w:r w:rsidR="0075290D" w:rsidDel="00623B86">
          <w:rPr>
            <w:rFonts w:hint="eastAsia"/>
          </w:rPr>
          <w:delText>建筑</w:delText>
        </w:r>
        <w:r w:rsidR="0069651A" w:rsidDel="00623B86">
          <w:rPr>
            <w:rFonts w:hint="eastAsia"/>
          </w:rPr>
          <w:delText>空间</w:delText>
        </w:r>
        <w:r w:rsidDel="00623B86">
          <w:delText>的点位可以保护</w:delText>
        </w:r>
      </w:del>
      <w:ins w:id="137" w:author="力 马" w:date="2021-02-20T09:27:00Z">
        <w:del w:id="138" w:author="王文广" w:date="2021-03-09T13:53:00Z">
          <w:r w:rsidR="00291478" w:rsidDel="00623B86">
            <w:rPr>
              <w:rFonts w:hint="eastAsia"/>
            </w:rPr>
            <w:delText>可布置的空间</w:delText>
          </w:r>
        </w:del>
      </w:ins>
      <w:del w:id="139" w:author="王文广" w:date="2021-03-09T13:53:00Z">
        <w:r w:rsidDel="00623B86">
          <w:delText>停车区域</w:delText>
        </w:r>
        <w:r w:rsidDel="00623B86">
          <w:rPr>
            <w:rFonts w:hint="eastAsia"/>
          </w:rPr>
          <w:delText>和其他</w:delText>
        </w:r>
        <w:r w:rsidR="00052303" w:rsidDel="00623B86">
          <w:rPr>
            <w:rFonts w:hint="eastAsia"/>
          </w:rPr>
          <w:delText>建筑</w:delText>
        </w:r>
      </w:del>
      <w:ins w:id="140" w:author="力 马" w:date="2021-02-20T09:27:00Z">
        <w:del w:id="141" w:author="王文广" w:date="2021-03-09T13:53:00Z">
          <w:r w:rsidR="00291478" w:rsidDel="00623B86">
            <w:rPr>
              <w:rFonts w:hint="eastAsia"/>
            </w:rPr>
            <w:delText>不可布置的</w:delText>
          </w:r>
        </w:del>
      </w:ins>
      <w:del w:id="142" w:author="王文广" w:date="2021-03-09T13:53:00Z">
        <w:r w:rsidR="006E226D" w:rsidDel="00623B86">
          <w:rPr>
            <w:rFonts w:hint="eastAsia"/>
          </w:rPr>
          <w:delText>空间</w:delText>
        </w:r>
      </w:del>
      <w:ins w:id="143" w:author="力 马" w:date="2021-02-20T09:23:00Z">
        <w:del w:id="144" w:author="王文广" w:date="2021-03-09T13:53:00Z">
          <w:r w:rsidR="00A81FF6" w:rsidDel="00623B86">
            <w:rPr>
              <w:rFonts w:hint="eastAsia"/>
            </w:rPr>
            <w:delText>。此选项可开关。</w:delText>
          </w:r>
        </w:del>
      </w:ins>
    </w:p>
    <w:p w14:paraId="5B3F16F3" w14:textId="20993A45" w:rsidR="00DB34C4" w:rsidDel="00623B86" w:rsidRDefault="00855D23" w:rsidP="00E4492D">
      <w:pPr>
        <w:pStyle w:val="a4"/>
        <w:numPr>
          <w:ilvl w:val="1"/>
          <w:numId w:val="1"/>
        </w:numPr>
        <w:ind w:firstLineChars="0"/>
        <w:rPr>
          <w:del w:id="145" w:author="王文广" w:date="2021-03-09T13:53:00Z"/>
        </w:rPr>
      </w:pPr>
      <w:del w:id="146" w:author="王文广" w:date="2021-03-09T13:53:00Z">
        <w:r w:rsidRPr="00E1647F" w:rsidDel="00623B86">
          <w:delText>停车区域</w:delText>
        </w:r>
      </w:del>
      <w:ins w:id="147" w:author="力 马" w:date="2021-02-20T09:27:00Z">
        <w:del w:id="148" w:author="王文广" w:date="2021-03-09T13:53:00Z">
          <w:r w:rsidR="00291478" w:rsidDel="00623B86">
            <w:rPr>
              <w:rFonts w:hint="eastAsia"/>
            </w:rPr>
            <w:delText>可布置的空间</w:delText>
          </w:r>
        </w:del>
      </w:ins>
      <w:del w:id="149" w:author="王文广" w:date="2021-03-09T13:53:00Z">
        <w:r w:rsidRPr="00E1647F" w:rsidDel="00623B86">
          <w:delText>的点位保护无法用于</w:delText>
        </w:r>
      </w:del>
      <w:ins w:id="150" w:author="力 马" w:date="2021-02-20T09:27:00Z">
        <w:del w:id="151" w:author="王文广" w:date="2021-03-09T13:53:00Z">
          <w:r w:rsidR="00291478" w:rsidDel="00623B86">
            <w:rPr>
              <w:rFonts w:hint="eastAsia"/>
            </w:rPr>
            <w:delText>保护</w:delText>
          </w:r>
        </w:del>
      </w:ins>
      <w:del w:id="152" w:author="王文广" w:date="2021-03-09T13:53:00Z">
        <w:r w:rsidDel="00623B86">
          <w:rPr>
            <w:rFonts w:hint="eastAsia"/>
          </w:rPr>
          <w:delText>必须布置</w:delText>
        </w:r>
      </w:del>
      <w:ins w:id="153" w:author="力 马" w:date="2021-02-20T09:27:00Z">
        <w:del w:id="154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del w:id="155" w:author="王文广" w:date="2021-03-09T13:53:00Z">
        <w:r w:rsidR="00295B69" w:rsidDel="00623B86">
          <w:rPr>
            <w:rFonts w:hint="eastAsia"/>
          </w:rPr>
          <w:delText>区域</w:delText>
        </w:r>
        <w:r w:rsidR="00E4492D" w:rsidDel="00623B86">
          <w:rPr>
            <w:rFonts w:hint="eastAsia"/>
          </w:rPr>
          <w:delText>，但可以用于保护</w:delText>
        </w:r>
        <w:r w:rsidR="00DB34C4" w:rsidDel="00623B86">
          <w:rPr>
            <w:rFonts w:hint="eastAsia"/>
          </w:rPr>
          <w:delText>其他</w:delText>
        </w:r>
        <w:r w:rsidR="007713E3" w:rsidDel="00623B86">
          <w:rPr>
            <w:rFonts w:hint="eastAsia"/>
          </w:rPr>
          <w:delText>建筑</w:delText>
        </w:r>
      </w:del>
      <w:ins w:id="156" w:author="力 马" w:date="2021-02-20T09:28:00Z">
        <w:del w:id="157" w:author="王文广" w:date="2021-03-09T13:53:00Z">
          <w:r w:rsidR="00291478" w:rsidDel="00623B86">
            <w:rPr>
              <w:rFonts w:hint="eastAsia"/>
            </w:rPr>
            <w:delText>不可布置的</w:delText>
          </w:r>
        </w:del>
      </w:ins>
      <w:del w:id="158" w:author="王文广" w:date="2021-03-09T13:53:00Z">
        <w:r w:rsidR="007713E3" w:rsidDel="00623B86">
          <w:rPr>
            <w:rFonts w:hint="eastAsia"/>
          </w:rPr>
          <w:delText>空间</w:delText>
        </w:r>
      </w:del>
      <w:ins w:id="159" w:author="力 马" w:date="2021-02-20T09:23:00Z">
        <w:del w:id="160" w:author="王文广" w:date="2021-03-09T13:53:00Z">
          <w:r w:rsidR="00A81FF6" w:rsidDel="00623B86">
            <w:rPr>
              <w:rFonts w:hint="eastAsia"/>
            </w:rPr>
            <w:delText>。此选项可开关。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61" w:author="力 马" w:date="2021-02-20T09:28:00Z"/>
        </w:rPr>
      </w:pPr>
      <w:del w:id="162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06312E25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63" w:author="王文广" w:date="2021-03-09T14:00:00Z"/>
        </w:rPr>
      </w:pPr>
      <w:r>
        <w:rPr>
          <w:rFonts w:hint="eastAsia"/>
        </w:rPr>
        <w:t>算法</w:t>
      </w:r>
      <w:ins w:id="164" w:author="王文广" w:date="2021-03-10T13:32:00Z">
        <w:r w:rsidR="002E7AF2">
          <w:rPr>
            <w:rFonts w:hint="eastAsia"/>
          </w:rPr>
          <w:t>（浙大）</w:t>
        </w:r>
      </w:ins>
      <w:del w:id="165" w:author="王文广" w:date="2021-03-09T17:42:00Z">
        <w:r w:rsidR="00FC3F5E" w:rsidDel="005B51CD">
          <w:rPr>
            <w:rFonts w:hint="eastAsia"/>
          </w:rPr>
          <w:delText>实现</w:delText>
        </w:r>
      </w:del>
    </w:p>
    <w:p w14:paraId="093CA7CB" w14:textId="5C97EE69" w:rsidR="00623B86" w:rsidDel="00623B86" w:rsidRDefault="00C247BE" w:rsidP="001A6F94">
      <w:pPr>
        <w:pStyle w:val="a4"/>
        <w:numPr>
          <w:ilvl w:val="1"/>
          <w:numId w:val="1"/>
        </w:numPr>
        <w:ind w:firstLineChars="0"/>
        <w:rPr>
          <w:del w:id="166" w:author="王文广" w:date="2021-03-09T14:00:00Z"/>
          <w:rFonts w:hint="eastAsia"/>
        </w:rPr>
        <w:pPrChange w:id="167" w:author="王文广" w:date="2021-03-09T14:32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8" w:author="王文广" w:date="2021-03-10T14:35:00Z">
        <w:r>
          <w:rPr>
            <w:rFonts w:hint="eastAsia"/>
          </w:rPr>
          <w:t>给，排水口</w:t>
        </w:r>
      </w:ins>
      <w:ins w:id="169" w:author="王文广" w:date="2021-03-09T14:01:00Z">
        <w:r w:rsidR="00623B86">
          <w:rPr>
            <w:rFonts w:hint="eastAsia"/>
          </w:rPr>
          <w:t>分组算法</w:t>
        </w:r>
      </w:ins>
    </w:p>
    <w:p w14:paraId="57BF65DB" w14:textId="644F110D" w:rsidR="0078105A" w:rsidRDefault="00236B7E" w:rsidP="0078255F">
      <w:pPr>
        <w:pStyle w:val="a4"/>
        <w:numPr>
          <w:ilvl w:val="1"/>
          <w:numId w:val="1"/>
        </w:numPr>
        <w:ind w:firstLineChars="0" w:firstLine="0"/>
        <w:rPr>
          <w:ins w:id="170" w:author="王文广" w:date="2021-03-10T14:34:00Z"/>
          <w:rFonts w:hint="eastAsia"/>
        </w:rPr>
        <w:pPrChange w:id="171" w:author="王文广" w:date="2021-03-10T15:2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72" w:author="王文广" w:date="2021-03-09T14:01:00Z">
        <w:r w:rsidDel="00623B86">
          <w:rPr>
            <w:rFonts w:hint="eastAsia"/>
          </w:rPr>
          <w:delText>目标</w:delText>
        </w:r>
        <w:r w:rsidR="00052607" w:rsidDel="00623B86">
          <w:rPr>
            <w:rFonts w:hint="eastAsia"/>
          </w:rPr>
          <w:delText>约束</w:delText>
        </w:r>
      </w:del>
      <w:r>
        <w:rPr>
          <w:rFonts w:hint="eastAsia"/>
        </w:rPr>
        <w:t>（</w:t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     <w:ins w:id="173" w:author="王文广" w:date="2021-03-09T18:26:00Z">
        <w:r w:rsidR="00731C58">
          <w:rPr>
            <w:rFonts w:hint="eastAsia"/>
          </w:rPr>
          <w:t>（浙大）</w:t>
        </w:r>
      </w:ins>
    </w:p>
    <w:p w14:paraId="3BF14346" w14:textId="3F66C80D" w:rsidR="00C247BE" w:rsidRDefault="00901365" w:rsidP="00C247BE">
      <w:pPr>
        <w:pStyle w:val="a4"/>
        <w:ind w:left="840" w:firstLineChars="0" w:firstLine="0"/>
        <w:rPr>
          <w:ins w:id="174" w:author="王文广" w:date="2021-03-09T17:36:00Z"/>
          <w:rFonts w:hint="eastAsia"/>
        </w:rPr>
        <w:pPrChange w:id="175" w:author="王文广" w:date="2021-03-10T14:3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76" w:author="王文广" w:date="2021-03-10T14:59:00Z">
        <w:r>
          <w:rPr>
            <w:rFonts w:hint="eastAsia"/>
          </w:rPr>
          <w:t>如下为两个分组示例</w:t>
        </w:r>
      </w:ins>
      <w:ins w:id="177" w:author="王文广" w:date="2021-03-10T15:00:00Z">
        <w:r>
          <w:rPr>
            <w:rFonts w:hint="eastAsia"/>
          </w:rPr>
          <w:t>：</w:t>
        </w:r>
      </w:ins>
    </w:p>
    <w:p w14:paraId="0A051667" w14:textId="4A65F87E" w:rsidR="008122B2" w:rsidRDefault="00901365" w:rsidP="008122B2">
      <w:pPr>
        <w:pStyle w:val="a4"/>
        <w:ind w:left="840" w:firstLineChars="0" w:firstLine="0"/>
        <w:rPr>
          <w:ins w:id="178" w:author="王文广" w:date="2021-03-09T16:32:00Z"/>
          <w:rFonts w:hint="eastAsia"/>
        </w:rPr>
        <w:pPrChange w:id="179" w:author="王文广" w:date="2021-03-09T17:3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80" w:author="王文广" w:date="2021-03-10T14:59:00Z">
        <w:r w:rsidRPr="00901365">
          <w:drawing>
            <wp:inline distT="0" distB="0" distL="0" distR="0" wp14:anchorId="44FAC36E" wp14:editId="1654A740">
              <wp:extent cx="1914524" cy="2191110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6880" cy="22052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B8F0C1" w14:textId="484E0B05" w:rsidR="00FD51F0" w:rsidRDefault="00901365" w:rsidP="00FD51F0">
      <w:pPr>
        <w:pStyle w:val="a4"/>
        <w:ind w:left="840" w:firstLineChars="0" w:firstLine="0"/>
        <w:rPr>
          <w:ins w:id="181" w:author="王文广" w:date="2021-03-10T15:57:00Z"/>
        </w:rPr>
        <w:pPrChange w:id="182" w:author="王文广" w:date="2021-03-09T16:3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83" w:author="王文广" w:date="2021-03-10T14:55:00Z">
        <w:r w:rsidRPr="00901365">
          <w:lastRenderedPageBreak/>
          <w:drawing>
            <wp:inline distT="0" distB="0" distL="0" distR="0" wp14:anchorId="0399C85A" wp14:editId="178596A5">
              <wp:extent cx="3253824" cy="2587925"/>
              <wp:effectExtent l="0" t="0" r="3810" b="317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4436" cy="26202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099CD9" w14:textId="3DD0C385" w:rsidR="00FD7123" w:rsidRDefault="00FD7123" w:rsidP="00FD51F0">
      <w:pPr>
        <w:pStyle w:val="a4"/>
        <w:ind w:left="840" w:firstLineChars="0" w:firstLine="0"/>
        <w:rPr>
          <w:ins w:id="184" w:author="王文广" w:date="2021-03-10T16:12:00Z"/>
        </w:rPr>
        <w:pPrChange w:id="185" w:author="王文广" w:date="2021-03-09T16:3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86" w:author="王文广" w:date="2021-03-10T16:02:00Z">
        <w:r>
          <w:rPr>
            <w:rFonts w:hint="eastAsia"/>
          </w:rPr>
          <w:t>可能的分组</w:t>
        </w:r>
      </w:ins>
      <w:ins w:id="187" w:author="王文广" w:date="2021-03-10T15:57:00Z">
        <w:r>
          <w:rPr>
            <w:rFonts w:hint="eastAsia"/>
          </w:rPr>
          <w:t>算法：</w:t>
        </w:r>
      </w:ins>
      <w:ins w:id="188" w:author="王文广" w:date="2021-03-10T17:15:00Z">
        <w:r w:rsidR="000725B1">
          <w:rPr>
            <w:rFonts w:hint="eastAsia"/>
          </w:rPr>
          <w:t>聚类</w:t>
        </w:r>
      </w:ins>
      <w:ins w:id="189" w:author="王文广" w:date="2021-03-10T17:33:00Z">
        <w:r w:rsidR="000C137B">
          <w:rPr>
            <w:rFonts w:hint="eastAsia"/>
          </w:rPr>
          <w:t>分析</w:t>
        </w:r>
      </w:ins>
      <w:ins w:id="190" w:author="王文广" w:date="2021-03-10T18:08:00Z">
        <w:r w:rsidR="0031528B">
          <w:rPr>
            <w:rFonts w:hint="eastAsia"/>
          </w:rPr>
          <w:t>算法（按照距离或者密度聚类</w:t>
        </w:r>
      </w:ins>
      <w:ins w:id="191" w:author="王文广" w:date="2021-03-10T18:09:00Z">
        <w:r w:rsidR="0031528B">
          <w:rPr>
            <w:rFonts w:hint="eastAsia"/>
          </w:rPr>
          <w:t>）</w:t>
        </w:r>
      </w:ins>
      <w:ins w:id="192" w:author="王文广" w:date="2021-03-10T18:35:00Z">
        <w:r w:rsidR="00655F7B">
          <w:rPr>
            <w:rFonts w:hint="eastAsia"/>
          </w:rPr>
          <w:t>。</w:t>
        </w:r>
      </w:ins>
    </w:p>
    <w:p w14:paraId="39F380E7" w14:textId="4DA4F3A3" w:rsidR="002D14A1" w:rsidRDefault="002D14A1" w:rsidP="00FD51F0">
      <w:pPr>
        <w:pStyle w:val="a4"/>
        <w:ind w:left="840" w:firstLineChars="0" w:firstLine="0"/>
        <w:rPr>
          <w:ins w:id="193" w:author="王文广" w:date="2021-03-10T16:12:00Z"/>
        </w:rPr>
        <w:pPrChange w:id="194" w:author="王文广" w:date="2021-03-09T16:3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0862E685" w14:textId="4CB77F7D" w:rsidR="002D14A1" w:rsidRDefault="002D14A1" w:rsidP="00FD51F0">
      <w:pPr>
        <w:pStyle w:val="a4"/>
        <w:ind w:left="840" w:firstLineChars="0" w:firstLine="0"/>
        <w:rPr>
          <w:ins w:id="195" w:author="王文广" w:date="2021-03-09T14:01:00Z"/>
          <w:rFonts w:hint="eastAsia"/>
        </w:rPr>
        <w:pPrChange w:id="196" w:author="王文广" w:date="2021-03-09T16:3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97" w:author="王文广" w:date="2021-03-10T16:12:00Z">
        <w:r>
          <w:rPr>
            <w:rFonts w:hint="eastAsia"/>
          </w:rPr>
          <w:t>长远思路，无需分组，给定起点及多个</w:t>
        </w:r>
      </w:ins>
      <w:ins w:id="198" w:author="王文广" w:date="2021-03-10T16:13:00Z">
        <w:r>
          <w:rPr>
            <w:rFonts w:hint="eastAsia"/>
          </w:rPr>
          <w:t>终点，直接通过AI算法</w:t>
        </w:r>
      </w:ins>
      <w:ins w:id="199" w:author="王文广" w:date="2021-03-10T18:08:00Z">
        <w:r w:rsidR="0031528B">
          <w:rPr>
            <w:rFonts w:hint="eastAsia"/>
          </w:rPr>
          <w:t>（遗传算法）</w:t>
        </w:r>
      </w:ins>
      <w:ins w:id="200" w:author="王文广" w:date="2021-03-10T16:13:00Z">
        <w:r>
          <w:rPr>
            <w:rFonts w:hint="eastAsia"/>
          </w:rPr>
          <w:t>规划路径。</w:t>
        </w:r>
      </w:ins>
    </w:p>
    <w:p w14:paraId="0B5D7F78" w14:textId="7534BAB1" w:rsidR="00623B86" w:rsidRDefault="00CC070A" w:rsidP="002E7AF2">
      <w:pPr>
        <w:pStyle w:val="a4"/>
        <w:numPr>
          <w:ilvl w:val="1"/>
          <w:numId w:val="1"/>
        </w:numPr>
        <w:ind w:firstLineChars="0"/>
        <w:rPr>
          <w:ins w:id="201" w:author="王文广" w:date="2021-03-09T14:06:00Z"/>
        </w:rPr>
        <w:pPrChange w:id="202" w:author="王文广" w:date="2021-03-10T13:25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03" w:author="王文广" w:date="2021-03-09T14:02:00Z">
        <w:r>
          <w:rPr>
            <w:rFonts w:hint="eastAsia"/>
          </w:rPr>
          <w:t>组</w:t>
        </w:r>
      </w:ins>
      <w:ins w:id="204" w:author="王文广" w:date="2021-03-09T14:05:00Z">
        <w:r>
          <w:rPr>
            <w:rFonts w:hint="eastAsia"/>
          </w:rPr>
          <w:t>间</w:t>
        </w:r>
      </w:ins>
      <w:ins w:id="205" w:author="王文广" w:date="2021-03-09T15:58:00Z">
        <w:r w:rsidR="00EF6812">
          <w:rPr>
            <w:rFonts w:hint="eastAsia"/>
          </w:rPr>
          <w:t>合并及</w:t>
        </w:r>
      </w:ins>
      <w:ins w:id="206" w:author="王文广" w:date="2021-03-09T14:02:00Z">
        <w:r w:rsidR="00623B86">
          <w:rPr>
            <w:rFonts w:hint="eastAsia"/>
          </w:rPr>
          <w:t>连接</w:t>
        </w:r>
        <w:r w:rsidR="005B51CD">
          <w:rPr>
            <w:rFonts w:hint="eastAsia"/>
          </w:rPr>
          <w:t>算法</w:t>
        </w:r>
      </w:ins>
      <w:ins w:id="207" w:author="王文广" w:date="2021-03-09T18:26:00Z">
        <w:r w:rsidR="00731C58">
          <w:rPr>
            <w:rFonts w:hint="eastAsia"/>
          </w:rPr>
          <w:t>（浙大）</w:t>
        </w:r>
      </w:ins>
    </w:p>
    <w:p w14:paraId="70500F22" w14:textId="09B9CF8F" w:rsidR="002E7AF2" w:rsidRDefault="007374BD" w:rsidP="00655F7B">
      <w:pPr>
        <w:ind w:left="420" w:firstLine="420"/>
        <w:rPr>
          <w:ins w:id="208" w:author="王文广" w:date="2021-03-10T13:25:00Z"/>
        </w:rPr>
        <w:pPrChange w:id="209" w:author="王文广" w:date="2021-03-10T18:3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10" w:author="王文广" w:date="2021-03-09T17:46:00Z">
        <w:r>
          <w:rPr>
            <w:rFonts w:hint="eastAsia"/>
          </w:rPr>
          <w:t>根据规则进行组间合并</w:t>
        </w:r>
      </w:ins>
      <w:ins w:id="211" w:author="王文广" w:date="2021-03-09T17:47:00Z">
        <w:r>
          <w:rPr>
            <w:rFonts w:hint="eastAsia"/>
          </w:rPr>
          <w:t>连接</w:t>
        </w:r>
      </w:ins>
      <w:ins w:id="212" w:author="王文广" w:date="2021-03-09T17:52:00Z">
        <w:r>
          <w:rPr>
            <w:rFonts w:hint="eastAsia"/>
          </w:rPr>
          <w:t>，规则见需求</w:t>
        </w:r>
      </w:ins>
      <w:ins w:id="213" w:author="王文广" w:date="2021-03-09T17:53:00Z">
        <w:r>
          <w:rPr>
            <w:rFonts w:hint="eastAsia"/>
          </w:rPr>
          <w:t>文档</w:t>
        </w:r>
      </w:ins>
      <w:ins w:id="214" w:author="王文广" w:date="2021-03-10T13:33:00Z">
        <w:r w:rsidR="002E7AF2">
          <w:rPr>
            <w:rFonts w:hint="eastAsia"/>
          </w:rPr>
          <w:t>。</w:t>
        </w:r>
      </w:ins>
    </w:p>
    <w:p w14:paraId="64D49A65" w14:textId="329301C4" w:rsidR="002E7AF2" w:rsidRDefault="002E7AF2" w:rsidP="00655F7B">
      <w:pPr>
        <w:ind w:left="420" w:firstLine="420"/>
        <w:rPr>
          <w:ins w:id="215" w:author="王文广" w:date="2021-03-09T17:50:00Z"/>
          <w:rFonts w:hint="eastAsia"/>
        </w:rPr>
        <w:pPrChange w:id="216" w:author="王文广" w:date="2021-03-10T18:3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17" w:author="王文广" w:date="2021-03-10T13:24:00Z">
        <w:r>
          <w:rPr>
            <w:rFonts w:hint="eastAsia"/>
          </w:rPr>
          <w:t>难点</w:t>
        </w:r>
      </w:ins>
      <w:ins w:id="218" w:author="王文广" w:date="2021-03-10T13:25:00Z">
        <w:r>
          <w:rPr>
            <w:rFonts w:hint="eastAsia"/>
          </w:rPr>
          <w:t>：</w:t>
        </w:r>
      </w:ins>
      <w:ins w:id="219" w:author="王文广" w:date="2021-03-10T13:24:00Z">
        <w:r>
          <w:rPr>
            <w:rFonts w:hint="eastAsia"/>
          </w:rPr>
          <w:t>规则多。</w:t>
        </w:r>
      </w:ins>
    </w:p>
    <w:p w14:paraId="18866C8A" w14:textId="37826A72" w:rsidR="007374BD" w:rsidRDefault="007374BD" w:rsidP="002E7AF2">
      <w:pPr>
        <w:pStyle w:val="a4"/>
        <w:numPr>
          <w:ilvl w:val="1"/>
          <w:numId w:val="1"/>
        </w:numPr>
        <w:ind w:firstLineChars="0"/>
        <w:rPr>
          <w:ins w:id="220" w:author="王文广" w:date="2021-03-09T17:46:00Z"/>
          <w:rFonts w:hint="eastAsia"/>
        </w:rPr>
        <w:pPrChange w:id="221" w:author="王文广" w:date="2021-03-10T13:25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22" w:author="王文广" w:date="2021-03-09T17:50:00Z">
        <w:r>
          <w:rPr>
            <w:rFonts w:hint="eastAsia"/>
          </w:rPr>
          <w:t>主干管布置算法</w:t>
        </w:r>
      </w:ins>
      <w:ins w:id="223" w:author="王文广" w:date="2021-03-09T18:26:00Z">
        <w:r w:rsidR="00731C58">
          <w:rPr>
            <w:rFonts w:hint="eastAsia"/>
          </w:rPr>
          <w:t>（浙大）</w:t>
        </w:r>
      </w:ins>
    </w:p>
    <w:p w14:paraId="21C04A3C" w14:textId="29EF2BE4" w:rsidR="00A67CA4" w:rsidRPr="00C247BE" w:rsidRDefault="00A67CA4" w:rsidP="00A67CA4">
      <w:pPr>
        <w:pStyle w:val="a4"/>
        <w:numPr>
          <w:ilvl w:val="2"/>
          <w:numId w:val="1"/>
        </w:numPr>
        <w:ind w:firstLineChars="0"/>
        <w:rPr>
          <w:ins w:id="224" w:author="王文广" w:date="2021-03-10T13:36:00Z"/>
          <w:color w:val="000000" w:themeColor="text1"/>
          <w:rPrChange w:id="225" w:author="王文广" w:date="2021-03-10T14:29:00Z">
            <w:rPr>
              <w:ins w:id="226" w:author="王文广" w:date="2021-03-10T13:36:00Z"/>
            </w:rPr>
          </w:rPrChange>
        </w:rPr>
        <w:pPrChange w:id="227" w:author="王文广" w:date="2021-03-10T13:37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228" w:author="王文广" w:date="2021-03-10T13:36:00Z">
        <w:r w:rsidRPr="00C247BE">
          <w:rPr>
            <w:rFonts w:hint="eastAsia"/>
            <w:color w:val="000000" w:themeColor="text1"/>
            <w:rPrChange w:id="229" w:author="王文广" w:date="2021-03-10T14:29:00Z">
              <w:rPr>
                <w:rFonts w:hint="eastAsia"/>
              </w:rPr>
            </w:rPrChange>
          </w:rPr>
          <w:t>主干管布置问题抽象</w:t>
        </w:r>
      </w:ins>
      <w:ins w:id="230" w:author="王文广" w:date="2021-03-10T14:40:00Z">
        <w:r w:rsidR="00967862">
          <w:rPr>
            <w:rFonts w:hint="eastAsia"/>
            <w:color w:val="000000" w:themeColor="text1"/>
          </w:rPr>
          <w:t>，见下图</w:t>
        </w:r>
      </w:ins>
      <w:ins w:id="231" w:author="王文广" w:date="2021-03-10T13:36:00Z">
        <w:r w:rsidRPr="00C247BE">
          <w:rPr>
            <w:rFonts w:hint="eastAsia"/>
            <w:color w:val="000000" w:themeColor="text1"/>
            <w:rPrChange w:id="232" w:author="王文广" w:date="2021-03-10T14:29:00Z">
              <w:rPr>
                <w:rFonts w:hint="eastAsia"/>
              </w:rPr>
            </w:rPrChange>
          </w:rPr>
          <w:t>（浙大）</w:t>
        </w:r>
      </w:ins>
    </w:p>
    <w:p w14:paraId="68ECB284" w14:textId="77777777" w:rsidR="00A67CA4" w:rsidRDefault="00A67CA4" w:rsidP="00A67CA4">
      <w:pPr>
        <w:pStyle w:val="a4"/>
        <w:ind w:leftChars="600" w:left="1260" w:firstLineChars="0" w:firstLine="0"/>
        <w:rPr>
          <w:ins w:id="233" w:author="王文广" w:date="2021-03-10T13:36:00Z"/>
        </w:rPr>
        <w:pPrChange w:id="234" w:author="王文广" w:date="2021-03-10T13:37:00Z">
          <w:pPr>
            <w:pStyle w:val="a4"/>
            <w:ind w:left="420" w:firstLineChars="0" w:firstLine="0"/>
          </w:pPr>
        </w:pPrChange>
      </w:pPr>
      <w:ins w:id="235" w:author="王文广" w:date="2021-03-10T13:36:00Z">
        <w:r>
          <w:rPr>
            <w:rFonts w:hint="eastAsia"/>
          </w:rPr>
          <w:t>输入：区域的闭合空间（白色多边形轮廓线），单个起点（黄色，可能在轮廓线内），及多个终点（绿色），不可走区域（白色矩形区域）。</w:t>
        </w:r>
      </w:ins>
    </w:p>
    <w:p w14:paraId="5B89602C" w14:textId="77777777" w:rsidR="00A67CA4" w:rsidRPr="00C80277" w:rsidRDefault="00A67CA4" w:rsidP="00A67CA4">
      <w:pPr>
        <w:pStyle w:val="a4"/>
        <w:ind w:leftChars="600" w:left="1260" w:firstLineChars="0" w:firstLine="0"/>
        <w:rPr>
          <w:ins w:id="236" w:author="王文广" w:date="2021-03-10T13:36:00Z"/>
          <w:rFonts w:hint="eastAsia"/>
        </w:rPr>
        <w:pPrChange w:id="237" w:author="王文广" w:date="2021-03-10T13:37:00Z">
          <w:pPr>
            <w:pStyle w:val="a4"/>
            <w:ind w:left="420" w:firstLineChars="0" w:firstLine="0"/>
          </w:pPr>
        </w:pPrChange>
      </w:pPr>
      <w:ins w:id="238" w:author="王文广" w:date="2021-03-10T13:36:00Z">
        <w:r>
          <w:rPr>
            <w:rFonts w:hint="eastAsia"/>
          </w:rPr>
          <w:t>输出：联通起点及各个终点路径。</w:t>
        </w:r>
      </w:ins>
    </w:p>
    <w:p w14:paraId="39E8C6F2" w14:textId="04BA0F58" w:rsidR="00A67CA4" w:rsidRDefault="00A67CA4" w:rsidP="00967862">
      <w:pPr>
        <w:pStyle w:val="a4"/>
        <w:ind w:leftChars="600" w:left="1260" w:firstLineChars="0" w:firstLine="0"/>
        <w:rPr>
          <w:ins w:id="239" w:author="王文广" w:date="2021-03-10T13:39:00Z"/>
          <w:rFonts w:hint="eastAsia"/>
        </w:rPr>
        <w:pPrChange w:id="240" w:author="王文广" w:date="2021-03-10T14:40:00Z">
          <w:pPr>
            <w:pStyle w:val="a4"/>
            <w:ind w:left="420" w:firstLineChars="0" w:firstLine="0"/>
          </w:pPr>
        </w:pPrChange>
      </w:pPr>
      <w:ins w:id="241" w:author="王文广" w:date="2021-03-10T13:36:00Z">
        <w:r>
          <w:rPr>
            <w:rFonts w:hint="eastAsia"/>
          </w:rPr>
          <w:t>优化目标：路径尽量短，转弯尽量少。</w:t>
        </w:r>
      </w:ins>
    </w:p>
    <w:p w14:paraId="53630FB9" w14:textId="34E615C2" w:rsidR="00A67CA4" w:rsidRDefault="00A67CA4" w:rsidP="00A67CA4">
      <w:pPr>
        <w:pStyle w:val="a4"/>
        <w:ind w:leftChars="600" w:left="1260" w:firstLineChars="0" w:firstLine="0"/>
        <w:rPr>
          <w:ins w:id="242" w:author="王文广" w:date="2021-03-10T13:36:00Z"/>
          <w:rFonts w:hint="eastAsia"/>
        </w:rPr>
        <w:pPrChange w:id="243" w:author="王文广" w:date="2021-03-10T13:37:00Z">
          <w:pPr>
            <w:pStyle w:val="a4"/>
            <w:ind w:left="420" w:firstLineChars="0" w:firstLine="0"/>
          </w:pPr>
        </w:pPrChange>
      </w:pPr>
      <w:ins w:id="244" w:author="王文广" w:date="2021-03-10T13:41:00Z">
        <w:r>
          <w:rPr>
            <w:rFonts w:hint="eastAsia"/>
          </w:rPr>
          <w:t>约束：</w:t>
        </w:r>
      </w:ins>
      <w:ins w:id="245" w:author="王文广" w:date="2021-03-10T13:40:00Z">
        <w:r>
          <w:rPr>
            <w:rFonts w:hint="eastAsia"/>
          </w:rPr>
          <w:t>约束比较多，相关约束见需求</w:t>
        </w:r>
      </w:ins>
      <w:ins w:id="246" w:author="王文广" w:date="2021-03-10T13:41:00Z">
        <w:r>
          <w:rPr>
            <w:rFonts w:hint="eastAsia"/>
          </w:rPr>
          <w:t>文档。</w:t>
        </w:r>
      </w:ins>
    </w:p>
    <w:p w14:paraId="4A9AB1F9" w14:textId="26F506E8" w:rsidR="00A67CA4" w:rsidRPr="00A67CA4" w:rsidRDefault="00C247BE" w:rsidP="007374BD">
      <w:pPr>
        <w:ind w:left="420"/>
        <w:rPr>
          <w:ins w:id="247" w:author="王文广" w:date="2021-03-10T13:36:00Z"/>
          <w:rPrChange w:id="248" w:author="王文广" w:date="2021-03-10T13:36:00Z">
            <w:rPr>
              <w:ins w:id="249" w:author="王文广" w:date="2021-03-10T13:36:00Z"/>
            </w:rPr>
          </w:rPrChange>
        </w:rPr>
        <w:pPrChange w:id="250" w:author="王文广" w:date="2021-03-09T17:4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51" w:author="王文广" w:date="2021-03-10T14:40:00Z">
        <w:r w:rsidRPr="00C247BE">
          <w:drawing>
            <wp:inline distT="0" distB="0" distL="0" distR="0" wp14:anchorId="59B0D8D1" wp14:editId="3BE83797">
              <wp:extent cx="4589780" cy="3096621"/>
              <wp:effectExtent l="0" t="0" r="1270" b="889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5861" cy="31412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C247BE">
          <w:t xml:space="preserve"> </w:t>
        </w:r>
      </w:ins>
    </w:p>
    <w:p w14:paraId="45D1EEBB" w14:textId="77777777" w:rsidR="00A67CA4" w:rsidRDefault="00A67CA4" w:rsidP="007374BD">
      <w:pPr>
        <w:ind w:left="420"/>
        <w:rPr>
          <w:ins w:id="252" w:author="王文广" w:date="2021-03-10T13:36:00Z"/>
          <w:rFonts w:hint="eastAsia"/>
        </w:rPr>
        <w:pPrChange w:id="253" w:author="王文广" w:date="2021-03-09T17:4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3AB8AF97" w14:textId="0BD80622" w:rsidR="007374BD" w:rsidRDefault="008E34CC" w:rsidP="00A67CA4">
      <w:pPr>
        <w:ind w:left="420" w:firstLine="420"/>
        <w:rPr>
          <w:ins w:id="254" w:author="王文广" w:date="2021-03-09T18:01:00Z"/>
        </w:rPr>
        <w:pPrChange w:id="255" w:author="王文广" w:date="2021-03-10T13:3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56" w:author="王文广" w:date="2021-03-09T17:59:00Z">
        <w:r>
          <w:rPr>
            <w:rFonts w:hint="eastAsia"/>
          </w:rPr>
          <w:t>目前</w:t>
        </w:r>
      </w:ins>
      <w:ins w:id="257" w:author="王文广" w:date="2021-03-09T18:00:00Z">
        <w:r>
          <w:rPr>
            <w:rFonts w:hint="eastAsia"/>
          </w:rPr>
          <w:t>尝试</w:t>
        </w:r>
      </w:ins>
      <w:ins w:id="258" w:author="王文广" w:date="2021-03-09T17:59:00Z">
        <w:r>
          <w:rPr>
            <w:rFonts w:hint="eastAsia"/>
          </w:rPr>
          <w:t>的算法</w:t>
        </w:r>
      </w:ins>
      <w:ins w:id="259" w:author="王文广" w:date="2021-03-09T18:01:00Z">
        <w:r>
          <w:rPr>
            <w:rFonts w:hint="eastAsia"/>
          </w:rPr>
          <w:t>，遗传算法，</w:t>
        </w:r>
      </w:ins>
      <w:ins w:id="260" w:author="王文广" w:date="2021-03-09T18:05:00Z">
        <w:r>
          <w:rPr>
            <w:rFonts w:hint="eastAsia"/>
          </w:rPr>
          <w:t>优化</w:t>
        </w:r>
      </w:ins>
      <w:ins w:id="261" w:author="王文广" w:date="2021-03-09T18:04:00Z">
        <w:r>
          <w:rPr>
            <w:rFonts w:hint="eastAsia"/>
          </w:rPr>
          <w:t>目标</w:t>
        </w:r>
      </w:ins>
      <w:ins w:id="262" w:author="王文广" w:date="2021-03-09T18:05:00Z">
        <w:r>
          <w:rPr>
            <w:rFonts w:hint="eastAsia"/>
          </w:rPr>
          <w:t>：</w:t>
        </w:r>
      </w:ins>
      <w:ins w:id="263" w:author="王文广" w:date="2021-03-09T18:04:00Z">
        <w:r>
          <w:rPr>
            <w:rFonts w:hint="eastAsia"/>
          </w:rPr>
          <w:t>整体路径</w:t>
        </w:r>
      </w:ins>
      <w:ins w:id="264" w:author="王文广" w:date="2021-03-09T18:23:00Z">
        <w:r w:rsidR="00B721AF">
          <w:rPr>
            <w:rFonts w:hint="eastAsia"/>
          </w:rPr>
          <w:t>较</w:t>
        </w:r>
      </w:ins>
      <w:ins w:id="265" w:author="王文广" w:date="2021-03-09T18:04:00Z">
        <w:r>
          <w:rPr>
            <w:rFonts w:hint="eastAsia"/>
          </w:rPr>
          <w:t>短</w:t>
        </w:r>
      </w:ins>
      <w:ins w:id="266" w:author="王文广" w:date="2021-03-10T18:36:00Z">
        <w:r w:rsidR="00655F7B">
          <w:rPr>
            <w:rFonts w:hint="eastAsia"/>
          </w:rPr>
          <w:t>。</w:t>
        </w:r>
      </w:ins>
    </w:p>
    <w:p w14:paraId="09175498" w14:textId="79719491" w:rsidR="008E34CC" w:rsidRDefault="008E34CC" w:rsidP="00A67CA4">
      <w:pPr>
        <w:pStyle w:val="a4"/>
        <w:numPr>
          <w:ilvl w:val="2"/>
          <w:numId w:val="1"/>
        </w:numPr>
        <w:ind w:firstLineChars="0"/>
        <w:rPr>
          <w:ins w:id="267" w:author="王文广" w:date="2021-03-09T18:08:00Z"/>
        </w:rPr>
        <w:pPrChange w:id="268" w:author="王文广" w:date="2021-03-10T13:3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69" w:author="王文广" w:date="2021-03-09T18:08:00Z">
        <w:r>
          <w:rPr>
            <w:rFonts w:hint="eastAsia"/>
          </w:rPr>
          <w:t>整体思路简介：</w:t>
        </w:r>
      </w:ins>
    </w:p>
    <w:p w14:paraId="3B02AB6E" w14:textId="29B95412" w:rsidR="00777C1C" w:rsidRDefault="00647C34" w:rsidP="00A67CA4">
      <w:pPr>
        <w:ind w:left="840"/>
        <w:rPr>
          <w:ins w:id="270" w:author="王文广" w:date="2021-03-10T16:07:00Z"/>
        </w:rPr>
        <w:pPrChange w:id="271" w:author="王文广" w:date="2021-03-10T13:38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72" w:author="王文广" w:date="2021-03-09T18:17:00Z">
        <w:r>
          <w:rPr>
            <w:rFonts w:hint="eastAsia"/>
          </w:rPr>
          <w:t>将目标区域网格化，</w:t>
        </w:r>
      </w:ins>
      <w:ins w:id="273" w:author="王文广" w:date="2021-03-09T18:09:00Z">
        <w:r>
          <w:rPr>
            <w:rFonts w:hint="eastAsia"/>
          </w:rPr>
          <w:t>起点到每个终点求解一条路径</w:t>
        </w:r>
      </w:ins>
      <w:ins w:id="274" w:author="王文广" w:date="2021-03-09T18:11:00Z">
        <w:r>
          <w:rPr>
            <w:rFonts w:hint="eastAsia"/>
          </w:rPr>
          <w:t>（横平竖直），</w:t>
        </w:r>
      </w:ins>
      <w:ins w:id="275" w:author="王文广" w:date="2021-03-10T14:43:00Z">
        <w:r w:rsidR="00967862">
          <w:rPr>
            <w:rFonts w:hint="eastAsia"/>
          </w:rPr>
          <w:t>作为</w:t>
        </w:r>
      </w:ins>
      <w:ins w:id="276" w:author="王文广" w:date="2021-03-09T18:11:00Z">
        <w:r>
          <w:rPr>
            <w:rFonts w:hint="eastAsia"/>
          </w:rPr>
          <w:t>一组</w:t>
        </w:r>
      </w:ins>
      <w:ins w:id="277" w:author="王文广" w:date="2021-03-09T18:12:00Z">
        <w:r>
          <w:rPr>
            <w:rFonts w:hint="eastAsia"/>
          </w:rPr>
          <w:t>，</w:t>
        </w:r>
      </w:ins>
      <w:ins w:id="278" w:author="王文广" w:date="2021-03-09T18:13:00Z">
        <w:r>
          <w:rPr>
            <w:rFonts w:hint="eastAsia"/>
          </w:rPr>
          <w:t>像这样的组有很多</w:t>
        </w:r>
      </w:ins>
      <w:ins w:id="279" w:author="王文广" w:date="2021-03-09T18:15:00Z">
        <w:r>
          <w:rPr>
            <w:rFonts w:hint="eastAsia"/>
          </w:rPr>
          <w:t>，所以</w:t>
        </w:r>
      </w:ins>
      <w:ins w:id="280" w:author="王文广" w:date="2021-03-10T13:27:00Z">
        <w:r w:rsidR="002E7AF2" w:rsidRPr="002E7AF2">
          <w:rPr>
            <w:rFonts w:hint="eastAsia"/>
          </w:rPr>
          <w:t>归约</w:t>
        </w:r>
      </w:ins>
      <w:ins w:id="281" w:author="王文广" w:date="2021-03-09T18:15:00Z">
        <w:r>
          <w:rPr>
            <w:rFonts w:hint="eastAsia"/>
          </w:rPr>
          <w:t>到了</w:t>
        </w:r>
      </w:ins>
      <w:ins w:id="282" w:author="王文广" w:date="2021-03-10T13:27:00Z">
        <w:r w:rsidR="002E7AF2">
          <w:rPr>
            <w:rFonts w:hint="eastAsia"/>
          </w:rPr>
          <w:t>路径的</w:t>
        </w:r>
      </w:ins>
      <w:ins w:id="283" w:author="王文广" w:date="2021-03-09T18:15:00Z">
        <w:r>
          <w:rPr>
            <w:rFonts w:hint="eastAsia"/>
          </w:rPr>
          <w:t>组合优化问题</w:t>
        </w:r>
      </w:ins>
      <w:ins w:id="284" w:author="王文广" w:date="2021-03-09T18:13:00Z">
        <w:r>
          <w:rPr>
            <w:rFonts w:hint="eastAsia"/>
          </w:rPr>
          <w:t>。最终要找到</w:t>
        </w:r>
      </w:ins>
      <w:ins w:id="285" w:author="王文广" w:date="2021-03-09T18:20:00Z">
        <w:r w:rsidR="00B721AF">
          <w:rPr>
            <w:rFonts w:hint="eastAsia"/>
          </w:rPr>
          <w:t>整体</w:t>
        </w:r>
      </w:ins>
      <w:ins w:id="286" w:author="王文广" w:date="2021-03-09T18:14:00Z">
        <w:r>
          <w:rPr>
            <w:rFonts w:hint="eastAsia"/>
          </w:rPr>
          <w:t>路径</w:t>
        </w:r>
      </w:ins>
      <w:ins w:id="287" w:author="王文广" w:date="2021-03-09T18:23:00Z">
        <w:r w:rsidR="00B721AF">
          <w:rPr>
            <w:rFonts w:hint="eastAsia"/>
          </w:rPr>
          <w:t>较</w:t>
        </w:r>
      </w:ins>
      <w:ins w:id="288" w:author="王文广" w:date="2021-03-09T18:14:00Z">
        <w:r>
          <w:rPr>
            <w:rFonts w:hint="eastAsia"/>
          </w:rPr>
          <w:t>短（</w:t>
        </w:r>
      </w:ins>
      <w:ins w:id="289" w:author="王文广" w:date="2021-03-10T13:29:00Z">
        <w:r w:rsidR="002E7AF2">
          <w:rPr>
            <w:rFonts w:hint="eastAsia"/>
          </w:rPr>
          <w:t>尚未考虑</w:t>
        </w:r>
      </w:ins>
      <w:ins w:id="290" w:author="王文广" w:date="2021-03-09T18:14:00Z">
        <w:r>
          <w:rPr>
            <w:rFonts w:hint="eastAsia"/>
          </w:rPr>
          <w:t>弯头最少</w:t>
        </w:r>
      </w:ins>
      <w:ins w:id="291" w:author="王文广" w:date="2021-03-10T13:28:00Z">
        <w:r w:rsidR="002E7AF2">
          <w:rPr>
            <w:rFonts w:hint="eastAsia"/>
          </w:rPr>
          <w:t>的约束</w:t>
        </w:r>
      </w:ins>
      <w:ins w:id="292" w:author="王文广" w:date="2021-03-09T18:14:00Z">
        <w:r>
          <w:rPr>
            <w:rFonts w:hint="eastAsia"/>
          </w:rPr>
          <w:t>）的组</w:t>
        </w:r>
      </w:ins>
      <w:ins w:id="293" w:author="王文广" w:date="2021-03-09T18:16:00Z">
        <w:r>
          <w:rPr>
            <w:rFonts w:hint="eastAsia"/>
          </w:rPr>
          <w:t>作为最终解</w:t>
        </w:r>
      </w:ins>
      <w:ins w:id="294" w:author="王文广" w:date="2021-03-09T18:21:00Z">
        <w:r w:rsidR="00B721AF">
          <w:rPr>
            <w:rFonts w:hint="eastAsia"/>
          </w:rPr>
          <w:t>（</w:t>
        </w:r>
      </w:ins>
      <w:ins w:id="295" w:author="王文广" w:date="2021-03-09T18:22:00Z">
        <w:r w:rsidR="00B721AF">
          <w:rPr>
            <w:rFonts w:hint="eastAsia"/>
          </w:rPr>
          <w:t>可以</w:t>
        </w:r>
      </w:ins>
      <w:ins w:id="296" w:author="王文广" w:date="2021-03-09T18:27:00Z">
        <w:r w:rsidR="00A130D7">
          <w:rPr>
            <w:rFonts w:hint="eastAsia"/>
          </w:rPr>
          <w:t>推荐</w:t>
        </w:r>
      </w:ins>
      <w:ins w:id="297" w:author="王文广" w:date="2021-03-09T18:22:00Z">
        <w:r w:rsidR="00B721AF">
          <w:rPr>
            <w:rFonts w:hint="eastAsia"/>
          </w:rPr>
          <w:t>几个</w:t>
        </w:r>
      </w:ins>
      <w:ins w:id="298" w:author="王文广" w:date="2021-03-09T18:26:00Z">
        <w:r w:rsidR="00731C58">
          <w:rPr>
            <w:rFonts w:hint="eastAsia"/>
          </w:rPr>
          <w:t>解</w:t>
        </w:r>
      </w:ins>
      <w:ins w:id="299" w:author="王文广" w:date="2021-03-09T18:22:00Z">
        <w:r w:rsidR="00B721AF">
          <w:rPr>
            <w:rFonts w:hint="eastAsia"/>
          </w:rPr>
          <w:t>）</w:t>
        </w:r>
      </w:ins>
      <w:ins w:id="300" w:author="王文广" w:date="2021-03-09T18:15:00Z">
        <w:r>
          <w:rPr>
            <w:rFonts w:hint="eastAsia"/>
          </w:rPr>
          <w:t>。</w:t>
        </w:r>
      </w:ins>
    </w:p>
    <w:p w14:paraId="45DB0FEE" w14:textId="7FFEEBAF" w:rsidR="002D14A1" w:rsidRDefault="002D14A1" w:rsidP="00A67CA4">
      <w:pPr>
        <w:ind w:left="840"/>
        <w:rPr>
          <w:ins w:id="301" w:author="王文广" w:date="2021-03-10T16:07:00Z"/>
        </w:rPr>
        <w:pPrChange w:id="302" w:author="王文广" w:date="2021-03-10T13:38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7A71AE6E" w14:textId="77777777" w:rsidR="002E7AF2" w:rsidRDefault="002E7AF2" w:rsidP="002E7AF2">
      <w:pPr>
        <w:ind w:left="420"/>
        <w:rPr>
          <w:rFonts w:hint="eastAsia"/>
        </w:rPr>
        <w:pPrChange w:id="303" w:author="王文广" w:date="2021-03-10T13:3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0F0CF60A" w14:textId="5AAA7EB3" w:rsidR="00F43CAF" w:rsidDel="00FD51F0" w:rsidRDefault="00162F7B" w:rsidP="00236B7E">
      <w:pPr>
        <w:pStyle w:val="a4"/>
        <w:numPr>
          <w:ilvl w:val="2"/>
          <w:numId w:val="1"/>
        </w:numPr>
        <w:ind w:firstLineChars="0"/>
        <w:rPr>
          <w:del w:id="304" w:author="王文广" w:date="2021-03-09T16:30:00Z"/>
        </w:rPr>
      </w:pPr>
      <w:del w:id="305" w:author="王文广" w:date="2021-03-09T16:30:00Z">
        <w:r w:rsidRPr="00E1647F" w:rsidDel="00FD51F0">
          <w:delText>布置结果没有盲区</w:delText>
        </w:r>
        <w:r w:rsidR="00D14B5B" w:rsidDel="00FD51F0">
          <w:rPr>
            <w:rFonts w:hint="eastAsia"/>
          </w:rPr>
          <w:delText>，</w:delText>
        </w:r>
        <w:r w:rsidR="00236B7E" w:rsidDel="00FD51F0">
          <w:rPr>
            <w:rFonts w:hint="eastAsia"/>
          </w:rPr>
          <w:delText>除非盲区不可避免</w:delText>
        </w:r>
      </w:del>
    </w:p>
    <w:p w14:paraId="2E211D5C" w14:textId="39B553F7" w:rsidR="00343EA4" w:rsidRPr="00E1647F" w:rsidDel="00FD51F0" w:rsidRDefault="00C40105" w:rsidP="00D25A0F">
      <w:pPr>
        <w:pStyle w:val="a4"/>
        <w:numPr>
          <w:ilvl w:val="1"/>
          <w:numId w:val="1"/>
        </w:numPr>
        <w:ind w:firstLineChars="0"/>
        <w:rPr>
          <w:del w:id="306" w:author="王文广" w:date="2021-03-09T16:30:00Z"/>
        </w:rPr>
      </w:pPr>
      <w:del w:id="307" w:author="王文广" w:date="2021-03-09T16:30:00Z">
        <w:r w:rsidDel="00FD51F0">
          <w:rPr>
            <w:rFonts w:hint="eastAsia"/>
          </w:rPr>
          <w:delText>布置点位</w:delText>
        </w:r>
        <w:r w:rsidR="009248B0" w:rsidDel="00FD51F0">
          <w:rPr>
            <w:rFonts w:hint="eastAsia"/>
          </w:rPr>
          <w:delText>约束</w:delText>
        </w:r>
        <w:r w:rsidR="00F43CAF" w:rsidDel="00FD51F0">
          <w:rPr>
            <w:rFonts w:hint="eastAsia"/>
          </w:rPr>
          <w:delText>（</w:delText>
        </w:r>
        <w:r w:rsidR="002D2F66" w:rsidDel="00FD51F0">
          <w:rPr>
            <w:rFonts w:hint="eastAsia"/>
          </w:rPr>
          <w:delText>必须</w:delText>
        </w:r>
        <w:r w:rsidR="00F43CAF" w:rsidDel="00FD51F0">
          <w:rPr>
            <w:rFonts w:hint="eastAsia"/>
          </w:rPr>
          <w:delText>）</w:delText>
        </w:r>
      </w:del>
    </w:p>
    <w:p w14:paraId="3826A36D" w14:textId="46D493E8" w:rsidR="0018002E" w:rsidDel="00FD51F0" w:rsidRDefault="006E4311" w:rsidP="00343EA4">
      <w:pPr>
        <w:pStyle w:val="a4"/>
        <w:numPr>
          <w:ilvl w:val="2"/>
          <w:numId w:val="1"/>
        </w:numPr>
        <w:ind w:firstLineChars="0"/>
        <w:rPr>
          <w:del w:id="308" w:author="王文广" w:date="2021-03-09T16:30:00Z"/>
        </w:rPr>
      </w:pPr>
      <w:del w:id="309" w:author="王文广" w:date="2021-03-09T16:30:00Z">
        <w:r w:rsidDel="00FD51F0">
          <w:rPr>
            <w:rFonts w:hint="eastAsia"/>
          </w:rPr>
          <w:delText>在</w:delText>
        </w:r>
        <w:r w:rsidR="00921EF4" w:rsidRPr="00E1647F" w:rsidDel="00FD51F0">
          <w:delText>墙和柱</w:delText>
        </w:r>
        <w:r w:rsidDel="00FD51F0">
          <w:rPr>
            <w:rFonts w:hint="eastAsia"/>
          </w:rPr>
          <w:delText>处放置</w:delText>
        </w:r>
        <w:r w:rsidR="00921EF4" w:rsidRPr="00E1647F" w:rsidDel="00FD51F0">
          <w:delText>布置点位</w:delText>
        </w:r>
        <w:r w:rsidR="00AC2EE5" w:rsidDel="00FD51F0">
          <w:rPr>
            <w:rFonts w:hint="eastAsia"/>
          </w:rPr>
          <w:delText>。</w:delText>
        </w:r>
      </w:del>
    </w:p>
    <w:p w14:paraId="2382046B" w14:textId="7775A413" w:rsidR="00A028FB" w:rsidRPr="00E1647F" w:rsidDel="00FD51F0" w:rsidRDefault="00EE1EEE" w:rsidP="00D25A0F">
      <w:pPr>
        <w:pStyle w:val="a4"/>
        <w:numPr>
          <w:ilvl w:val="1"/>
          <w:numId w:val="1"/>
        </w:numPr>
        <w:ind w:firstLineChars="0"/>
        <w:rPr>
          <w:del w:id="310" w:author="王文广" w:date="2021-03-09T16:30:00Z"/>
        </w:rPr>
      </w:pPr>
      <w:del w:id="311" w:author="王文广" w:date="2021-03-09T16:30:00Z">
        <w:r w:rsidDel="00FD51F0">
          <w:rPr>
            <w:rFonts w:hint="eastAsia"/>
          </w:rPr>
          <w:delText>经济性约束</w:delText>
        </w:r>
        <w:r w:rsidR="008B5B92" w:rsidDel="00FD51F0">
          <w:rPr>
            <w:rFonts w:hint="eastAsia"/>
          </w:rPr>
          <w:delText>（</w:delText>
        </w:r>
        <w:r w:rsidR="002D2F66" w:rsidDel="00FD51F0">
          <w:rPr>
            <w:rFonts w:hint="eastAsia"/>
          </w:rPr>
          <w:delText>必须</w:delText>
        </w:r>
        <w:r w:rsidR="008B5B92" w:rsidDel="00FD51F0">
          <w:rPr>
            <w:rFonts w:hint="eastAsia"/>
          </w:rPr>
          <w:delText>）</w:delText>
        </w:r>
      </w:del>
    </w:p>
    <w:p w14:paraId="08C5B373" w14:textId="4CF8C548" w:rsidR="00A028FB" w:rsidDel="00FD51F0" w:rsidRDefault="007B6C0F" w:rsidP="00343EA4">
      <w:pPr>
        <w:pStyle w:val="a4"/>
        <w:numPr>
          <w:ilvl w:val="2"/>
          <w:numId w:val="1"/>
        </w:numPr>
        <w:ind w:firstLineChars="0"/>
        <w:rPr>
          <w:del w:id="312" w:author="王文广" w:date="2021-03-09T16:30:00Z"/>
        </w:rPr>
      </w:pPr>
      <w:del w:id="313" w:author="王文广" w:date="2021-03-09T16:30:00Z">
        <w:r w:rsidRPr="00E1647F" w:rsidDel="00FD51F0">
          <w:delText>以尽量少的点位覆盖整个区域</w:delText>
        </w:r>
      </w:del>
    </w:p>
    <w:p w14:paraId="2CDE9DA7" w14:textId="0C3C2FB5" w:rsidR="00A93EC3" w:rsidDel="00FD51F0" w:rsidRDefault="00A93EC3" w:rsidP="00A93EC3">
      <w:pPr>
        <w:pStyle w:val="a4"/>
        <w:numPr>
          <w:ilvl w:val="1"/>
          <w:numId w:val="1"/>
        </w:numPr>
        <w:ind w:firstLineChars="0"/>
        <w:rPr>
          <w:del w:id="314" w:author="王文广" w:date="2021-03-09T16:30:00Z"/>
        </w:rPr>
      </w:pPr>
      <w:del w:id="315" w:author="王文广" w:date="2021-03-09T16:30:00Z">
        <w:r w:rsidDel="00FD51F0">
          <w:rPr>
            <w:rFonts w:hint="eastAsia"/>
          </w:rPr>
          <w:delText>布置顺序</w:delText>
        </w:r>
        <w:r w:rsidR="00A25169" w:rsidDel="00FD51F0">
          <w:rPr>
            <w:rFonts w:hint="eastAsia"/>
          </w:rPr>
          <w:delText>约束</w:delText>
        </w:r>
        <w:r w:rsidR="007F2B31" w:rsidDel="00FD51F0">
          <w:rPr>
            <w:rFonts w:hint="eastAsia"/>
          </w:rPr>
          <w:delText>（</w:delText>
        </w:r>
        <w:r w:rsidR="00EB57DD" w:rsidDel="00FD51F0">
          <w:rPr>
            <w:rFonts w:hint="eastAsia"/>
          </w:rPr>
          <w:delText>推荐</w:delText>
        </w:r>
        <w:r w:rsidR="007F2B31" w:rsidDel="00FD51F0">
          <w:rPr>
            <w:rFonts w:hint="eastAsia"/>
          </w:rPr>
          <w:delText>）</w:delText>
        </w:r>
      </w:del>
    </w:p>
    <w:p w14:paraId="09F9F5FD" w14:textId="3CE94E84" w:rsidR="00750D65" w:rsidRPr="00E1647F" w:rsidDel="00FD51F0" w:rsidRDefault="00750D65" w:rsidP="009248B0">
      <w:pPr>
        <w:pStyle w:val="a4"/>
        <w:numPr>
          <w:ilvl w:val="2"/>
          <w:numId w:val="1"/>
        </w:numPr>
        <w:ind w:firstLineChars="0"/>
        <w:rPr>
          <w:del w:id="316" w:author="王文广" w:date="2021-03-09T16:30:00Z"/>
        </w:rPr>
      </w:pPr>
      <w:del w:id="317" w:author="王文广" w:date="2021-03-09T16:30:00Z">
        <w:r w:rsidRPr="00E1647F" w:rsidDel="00FD51F0">
          <w:delText>优先集水坑</w:delText>
        </w:r>
        <w:r w:rsidR="00823ADA" w:rsidDel="00FD51F0">
          <w:rPr>
            <w:rFonts w:hint="eastAsia"/>
          </w:rPr>
          <w:delText>（包括地漏）</w:delText>
        </w:r>
        <w:r w:rsidRPr="00E1647F" w:rsidDel="00FD51F0">
          <w:delText>附近布置</w:delText>
        </w:r>
      </w:del>
    </w:p>
    <w:p w14:paraId="1BF98A03" w14:textId="0F825183" w:rsidR="002E4E90" w:rsidRPr="00E1647F" w:rsidDel="00FD51F0" w:rsidRDefault="002E4E90" w:rsidP="009248B0">
      <w:pPr>
        <w:pStyle w:val="a4"/>
        <w:numPr>
          <w:ilvl w:val="2"/>
          <w:numId w:val="1"/>
        </w:numPr>
        <w:ind w:firstLineChars="0"/>
        <w:rPr>
          <w:del w:id="318" w:author="王文广" w:date="2021-03-09T16:30:00Z"/>
        </w:rPr>
      </w:pPr>
      <w:del w:id="319" w:author="王文广" w:date="2021-03-09T16:30:00Z">
        <w:r w:rsidRPr="00E1647F" w:rsidDel="00FD51F0">
          <w:delText>其次排水沟附近布置</w:delText>
        </w:r>
      </w:del>
    </w:p>
    <w:p w14:paraId="62E22466" w14:textId="138DE33B" w:rsidR="007F5742" w:rsidDel="00FD51F0" w:rsidRDefault="00CB3E12" w:rsidP="007F5742">
      <w:pPr>
        <w:pStyle w:val="a4"/>
        <w:numPr>
          <w:ilvl w:val="2"/>
          <w:numId w:val="1"/>
        </w:numPr>
        <w:ind w:firstLineChars="0"/>
        <w:rPr>
          <w:ins w:id="320" w:author="力 马" w:date="2021-02-20T09:30:00Z"/>
          <w:del w:id="321" w:author="王文广" w:date="2021-03-09T16:30:00Z"/>
        </w:rPr>
      </w:pPr>
      <w:del w:id="322" w:author="王文广" w:date="2021-03-09T16:30:00Z">
        <w:r w:rsidRPr="00E1647F" w:rsidDel="00FD51F0">
          <w:delText>最后任意布置</w:delText>
        </w:r>
      </w:del>
    </w:p>
    <w:p w14:paraId="76DC2DF8" w14:textId="1F06BC17" w:rsidR="007F5742" w:rsidDel="00FD51F0" w:rsidRDefault="007F5742" w:rsidP="007F5742">
      <w:pPr>
        <w:pStyle w:val="a4"/>
        <w:numPr>
          <w:ilvl w:val="1"/>
          <w:numId w:val="1"/>
        </w:numPr>
        <w:ind w:firstLineChars="0"/>
        <w:rPr>
          <w:ins w:id="323" w:author="力 马" w:date="2021-02-20T09:31:00Z"/>
          <w:del w:id="324" w:author="王文广" w:date="2021-03-09T16:30:00Z"/>
        </w:rPr>
      </w:pPr>
      <w:ins w:id="325" w:author="力 马" w:date="2021-02-20T09:31:00Z">
        <w:del w:id="326" w:author="王文广" w:date="2021-03-09T16:30:00Z">
          <w:r w:rsidDel="00FD51F0">
            <w:rPr>
              <w:rFonts w:hint="eastAsia"/>
            </w:rPr>
            <w:delText>元素的躲避</w:delText>
          </w:r>
        </w:del>
      </w:ins>
    </w:p>
    <w:p w14:paraId="7B9A5963" w14:textId="1EF36609" w:rsidR="007F5742" w:rsidDel="00FD51F0" w:rsidRDefault="007F5742" w:rsidP="007F5742">
      <w:pPr>
        <w:pStyle w:val="a4"/>
        <w:numPr>
          <w:ilvl w:val="2"/>
          <w:numId w:val="1"/>
        </w:numPr>
        <w:ind w:firstLineChars="0"/>
        <w:rPr>
          <w:ins w:id="327" w:author="董士崇" w:date="2021-02-20T11:56:00Z"/>
          <w:del w:id="328" w:author="王文广" w:date="2021-03-09T16:30:00Z"/>
        </w:rPr>
      </w:pPr>
      <w:ins w:id="329" w:author="力 马" w:date="2021-02-20T09:31:00Z">
        <w:del w:id="330" w:author="王文广" w:date="2021-03-09T16:30:00Z">
          <w:r w:rsidDel="00FD51F0">
            <w:rPr>
              <w:rFonts w:hint="eastAsia"/>
            </w:rPr>
            <w:delText>躲避</w:delText>
          </w:r>
          <w:r w:rsidRPr="007F5742" w:rsidDel="00FD51F0">
            <w:rPr>
              <w:rFonts w:hint="eastAsia"/>
            </w:rPr>
            <w:delText>如消火栓、其他立管</w:delText>
          </w:r>
          <w:r w:rsidRPr="007F5742" w:rsidDel="00FD51F0">
            <w:delText xml:space="preserve"> 、门洞处、人防门处、防火卷帘处等</w:delText>
          </w:r>
        </w:del>
      </w:ins>
      <w:ins w:id="331" w:author="力 马" w:date="2021-02-20T09:32:00Z">
        <w:del w:id="332" w:author="王文广" w:date="2021-03-09T16:30:00Z">
          <w:r w:rsidDel="00FD51F0">
            <w:rPr>
              <w:rFonts w:hint="eastAsia"/>
            </w:rPr>
            <w:delText>元素</w:delText>
          </w:r>
        </w:del>
      </w:ins>
    </w:p>
    <w:p w14:paraId="4001E3F3" w14:textId="22A7F2B1" w:rsidR="006B3BE9" w:rsidDel="00FD51F0" w:rsidRDefault="006B3BE9" w:rsidP="007F5742">
      <w:pPr>
        <w:pStyle w:val="a4"/>
        <w:numPr>
          <w:ilvl w:val="2"/>
          <w:numId w:val="1"/>
        </w:numPr>
        <w:ind w:firstLineChars="0"/>
        <w:rPr>
          <w:ins w:id="333" w:author="力 马" w:date="2021-02-20T09:32:00Z"/>
          <w:del w:id="334" w:author="王文广" w:date="2021-03-09T16:30:00Z"/>
        </w:rPr>
      </w:pPr>
      <w:ins w:id="335" w:author="董士崇" w:date="2021-02-20T11:56:00Z">
        <w:del w:id="336" w:author="王文广" w:date="2021-03-09T16:30:00Z">
          <w:r w:rsidDel="00FD51F0">
            <w:rPr>
              <w:rFonts w:hint="eastAsia"/>
            </w:rPr>
            <w:delText>需要躲避的区域可以抽象成一个区域内的“洞”</w:delText>
          </w:r>
        </w:del>
      </w:ins>
    </w:p>
    <w:p w14:paraId="10C7525D" w14:textId="2685A1A3" w:rsidR="007F5742" w:rsidDel="00FD51F0" w:rsidRDefault="00D56417" w:rsidP="007F5742">
      <w:pPr>
        <w:pStyle w:val="a4"/>
        <w:numPr>
          <w:ilvl w:val="1"/>
          <w:numId w:val="1"/>
        </w:numPr>
        <w:ind w:firstLineChars="0"/>
        <w:rPr>
          <w:ins w:id="337" w:author="力 马" w:date="2021-02-20T09:32:00Z"/>
          <w:del w:id="338" w:author="王文广" w:date="2021-03-09T16:30:00Z"/>
        </w:rPr>
      </w:pPr>
      <w:ins w:id="339" w:author="力 马" w:date="2021-02-20T09:32:00Z">
        <w:del w:id="340" w:author="王文广" w:date="2021-03-09T16:30:00Z">
          <w:r w:rsidDel="00FD51F0">
            <w:rPr>
              <w:rFonts w:hint="eastAsia"/>
            </w:rPr>
            <w:delText>车位的</w:delText>
          </w:r>
          <w:r w:rsidR="007F5742" w:rsidDel="00FD51F0">
            <w:rPr>
              <w:rFonts w:hint="eastAsia"/>
            </w:rPr>
            <w:delText>躲避</w:delText>
          </w:r>
        </w:del>
      </w:ins>
    </w:p>
    <w:p w14:paraId="6A6F8FF7" w14:textId="048A8EAB" w:rsidR="007F5742" w:rsidDel="00FD51F0" w:rsidRDefault="00D56417" w:rsidP="007F5742">
      <w:pPr>
        <w:pStyle w:val="a4"/>
        <w:numPr>
          <w:ilvl w:val="2"/>
          <w:numId w:val="1"/>
        </w:numPr>
        <w:ind w:firstLineChars="0"/>
        <w:rPr>
          <w:ins w:id="341" w:author="董士崇" w:date="2021-02-20T11:52:00Z"/>
          <w:del w:id="342" w:author="王文广" w:date="2021-03-09T16:30:00Z"/>
        </w:rPr>
      </w:pPr>
      <w:ins w:id="343" w:author="力 马" w:date="2021-02-20T09:33:00Z">
        <w:del w:id="344" w:author="王文广" w:date="2021-03-09T16:30:00Z">
          <w:r w:rsidDel="00FD51F0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3892E66D" w14:textId="6D97E8C0" w:rsidR="006B3BE9" w:rsidDel="00FD51F0" w:rsidRDefault="00464369" w:rsidP="007F5742">
      <w:pPr>
        <w:pStyle w:val="a4"/>
        <w:numPr>
          <w:ilvl w:val="2"/>
          <w:numId w:val="1"/>
        </w:numPr>
        <w:ind w:firstLineChars="0"/>
        <w:rPr>
          <w:ins w:id="345" w:author="力 马" w:date="2021-02-20T09:32:00Z"/>
          <w:del w:id="346" w:author="王文广" w:date="2021-03-09T16:30:00Z"/>
        </w:rPr>
      </w:pPr>
      <w:ins w:id="347" w:author="董士崇" w:date="2021-02-20T11:56:00Z">
        <w:del w:id="348" w:author="王文广" w:date="2021-03-09T16:30:00Z">
          <w:r w:rsidDel="00FD51F0">
            <w:rPr>
              <w:rFonts w:hint="eastAsia"/>
            </w:rPr>
            <w:delText>可以后处理，即</w:delText>
          </w:r>
        </w:del>
      </w:ins>
      <w:ins w:id="349" w:author="董士崇" w:date="2021-02-20T11:57:00Z">
        <w:del w:id="350" w:author="王文广" w:date="2021-03-09T16:30:00Z">
          <w:r w:rsidDel="00FD51F0">
            <w:rPr>
              <w:rFonts w:hint="eastAsia"/>
            </w:rPr>
            <w:delText>布置完成后</w:delText>
          </w:r>
          <w:r w:rsidR="00A07349" w:rsidDel="00FD51F0">
            <w:rPr>
              <w:rFonts w:hint="eastAsia"/>
            </w:rPr>
            <w:delText>再根据约束调整</w:delText>
          </w:r>
        </w:del>
      </w:ins>
    </w:p>
    <w:p w14:paraId="2A501175" w14:textId="4F6528D4" w:rsidR="007F5742" w:rsidRPr="007F5742" w:rsidDel="007F5742" w:rsidRDefault="007F5742">
      <w:pPr>
        <w:rPr>
          <w:del w:id="351" w:author="力 马" w:date="2021-02-20T09:30:00Z"/>
        </w:rPr>
        <w:pPrChange w:id="352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Del="00B278E4" w:rsidRDefault="00F23B4E" w:rsidP="00F23B4E">
      <w:pPr>
        <w:pStyle w:val="a4"/>
        <w:numPr>
          <w:ilvl w:val="0"/>
          <w:numId w:val="7"/>
        </w:numPr>
        <w:ind w:firstLineChars="0"/>
        <w:rPr>
          <w:del w:id="353" w:author="王文广" w:date="2021-03-08T19:05:00Z"/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282E095F" w:rsidR="001670A7" w:rsidRPr="00B278E4" w:rsidRDefault="001670A7" w:rsidP="00B278E4">
      <w:pPr>
        <w:pStyle w:val="a4"/>
        <w:numPr>
          <w:ilvl w:val="0"/>
          <w:numId w:val="7"/>
        </w:numPr>
        <w:ind w:firstLineChars="0"/>
        <w:rPr>
          <w:b/>
          <w:color w:val="FF0000"/>
          <w:rPrChange w:id="354" w:author="王文广" w:date="2021-03-08T19:05:00Z">
            <w:rPr/>
          </w:rPrChange>
        </w:rPr>
        <w:pPrChange w:id="355" w:author="王文广" w:date="2021-03-08T19:05:00Z">
          <w:pPr>
            <w:pStyle w:val="a4"/>
            <w:numPr>
              <w:numId w:val="7"/>
            </w:numPr>
            <w:ind w:left="840" w:firstLineChars="0" w:hanging="420"/>
          </w:pPr>
        </w:pPrChange>
      </w:pPr>
      <w:del w:id="356" w:author="王文广" w:date="2021-03-08T19:05:00Z">
        <w:r w:rsidRPr="00B278E4" w:rsidDel="00B278E4">
          <w:rPr>
            <w:rFonts w:hint="eastAsia"/>
            <w:b/>
            <w:color w:val="FF0000"/>
            <w:rPrChange w:id="357" w:author="王文广" w:date="2021-03-08T19:05:00Z">
              <w:rPr>
                <w:rFonts w:hint="eastAsia"/>
              </w:rPr>
            </w:rPrChange>
          </w:rPr>
          <w:delText>空间</w:delText>
        </w:r>
      </w:del>
      <w:del w:id="358" w:author="董士崇" w:date="2021-02-20T13:17:00Z">
        <w:r w:rsidRPr="00B278E4" w:rsidDel="00A35E81">
          <w:rPr>
            <w:rFonts w:hint="eastAsia"/>
            <w:b/>
            <w:color w:val="FF0000"/>
            <w:rPrChange w:id="359" w:author="王文广" w:date="2021-03-08T19:05:00Z">
              <w:rPr>
                <w:rFonts w:hint="eastAsia"/>
              </w:rPr>
            </w:rPrChange>
          </w:rPr>
          <w:delText>的联通</w:delText>
        </w:r>
      </w:del>
      <w:del w:id="360" w:author="王文广" w:date="2021-03-08T19:05:00Z">
        <w:r w:rsidRPr="00B278E4" w:rsidDel="00B278E4">
          <w:rPr>
            <w:rFonts w:hint="eastAsia"/>
            <w:b/>
            <w:color w:val="FF0000"/>
            <w:rPrChange w:id="361" w:author="王文广" w:date="2021-03-08T19:05:00Z">
              <w:rPr>
                <w:rFonts w:hint="eastAsia"/>
              </w:rPr>
            </w:rPrChange>
          </w:rPr>
          <w:delText>关系分析</w:delText>
        </w:r>
        <w:r w:rsidRPr="00B278E4" w:rsidDel="00B278E4">
          <w:rPr>
            <w:b/>
            <w:color w:val="FF0000"/>
            <w:rPrChange w:id="362" w:author="王文广" w:date="2021-03-08T19:05:00Z">
              <w:rPr/>
            </w:rPrChange>
          </w:rPr>
          <w:tab/>
          <w:delText xml:space="preserve">- </w:delText>
        </w:r>
        <w:r w:rsidRPr="00B278E4" w:rsidDel="00B278E4">
          <w:rPr>
            <w:rFonts w:hint="eastAsia"/>
            <w:b/>
            <w:color w:val="FF0000"/>
            <w:rPrChange w:id="363" w:author="王文广" w:date="2021-03-08T19:05:00Z">
              <w:rPr>
                <w:rFonts w:hint="eastAsia"/>
              </w:rPr>
            </w:rPrChange>
          </w:rPr>
          <w:delText>郑教授团队</w:delText>
        </w:r>
      </w:del>
    </w:p>
    <w:p w14:paraId="5923DDA1" w14:textId="2C27C7BF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F4E6BE1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544FAC91" w:rsidR="00CA6D7E" w:rsidRPr="00B7230B" w:rsidRDefault="00E15E42" w:rsidP="00EB2C01">
      <w:r w:rsidRPr="00B7230B">
        <w:t>https://github.com/thinks/fast-marching-method</w:t>
      </w:r>
    </w:p>
    <w:p w14:paraId="23D3984D" w14:textId="77777777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32CB6" w14:textId="77777777" w:rsidR="003139C2" w:rsidRDefault="003139C2" w:rsidP="00742E48">
      <w:r>
        <w:separator/>
      </w:r>
    </w:p>
  </w:endnote>
  <w:endnote w:type="continuationSeparator" w:id="0">
    <w:p w14:paraId="651194C6" w14:textId="77777777" w:rsidR="003139C2" w:rsidRDefault="003139C2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C2F3C" w14:textId="77777777" w:rsidR="003139C2" w:rsidRDefault="003139C2" w:rsidP="00742E48">
      <w:r>
        <w:separator/>
      </w:r>
    </w:p>
  </w:footnote>
  <w:footnote w:type="continuationSeparator" w:id="0">
    <w:p w14:paraId="2E2625D2" w14:textId="77777777" w:rsidR="003139C2" w:rsidRDefault="003139C2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F5DB6"/>
    <w:multiLevelType w:val="hybridMultilevel"/>
    <w:tmpl w:val="7090DABE"/>
    <w:lvl w:ilvl="0" w:tplc="6D20D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文广">
    <w15:presenceInfo w15:providerId="None" w15:userId="王文广"/>
  </w15:person>
  <w15:person w15:author="董士崇">
    <w15:presenceInfo w15:providerId="None" w15:userId="董士崇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33281"/>
    <w:rsid w:val="00036587"/>
    <w:rsid w:val="0003719E"/>
    <w:rsid w:val="00040489"/>
    <w:rsid w:val="0004322F"/>
    <w:rsid w:val="000515F7"/>
    <w:rsid w:val="00051B1D"/>
    <w:rsid w:val="00052303"/>
    <w:rsid w:val="00052607"/>
    <w:rsid w:val="00057C1C"/>
    <w:rsid w:val="000637C6"/>
    <w:rsid w:val="00063A1F"/>
    <w:rsid w:val="00063D49"/>
    <w:rsid w:val="00070153"/>
    <w:rsid w:val="000725B1"/>
    <w:rsid w:val="000730CE"/>
    <w:rsid w:val="00073AFE"/>
    <w:rsid w:val="00073F12"/>
    <w:rsid w:val="00085408"/>
    <w:rsid w:val="00087996"/>
    <w:rsid w:val="00090D21"/>
    <w:rsid w:val="00092085"/>
    <w:rsid w:val="000933B9"/>
    <w:rsid w:val="000A0FA8"/>
    <w:rsid w:val="000A7FC8"/>
    <w:rsid w:val="000B00F7"/>
    <w:rsid w:val="000B29F9"/>
    <w:rsid w:val="000B2DEA"/>
    <w:rsid w:val="000B7E5A"/>
    <w:rsid w:val="000C0101"/>
    <w:rsid w:val="000C137B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F03A1"/>
    <w:rsid w:val="000F0C29"/>
    <w:rsid w:val="000F2EE1"/>
    <w:rsid w:val="000F4A8C"/>
    <w:rsid w:val="000F6608"/>
    <w:rsid w:val="000F78D7"/>
    <w:rsid w:val="00102833"/>
    <w:rsid w:val="001103EB"/>
    <w:rsid w:val="00110839"/>
    <w:rsid w:val="00112AD6"/>
    <w:rsid w:val="00113699"/>
    <w:rsid w:val="00113F76"/>
    <w:rsid w:val="00116808"/>
    <w:rsid w:val="00121DB7"/>
    <w:rsid w:val="001320A7"/>
    <w:rsid w:val="00134FBC"/>
    <w:rsid w:val="00141803"/>
    <w:rsid w:val="001451D1"/>
    <w:rsid w:val="00150BE3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A4613"/>
    <w:rsid w:val="001A6F94"/>
    <w:rsid w:val="001B0980"/>
    <w:rsid w:val="001B5B9E"/>
    <w:rsid w:val="001C0698"/>
    <w:rsid w:val="001C363C"/>
    <w:rsid w:val="001C50EC"/>
    <w:rsid w:val="001C6DCF"/>
    <w:rsid w:val="001D1221"/>
    <w:rsid w:val="001D1C49"/>
    <w:rsid w:val="001D2642"/>
    <w:rsid w:val="001E14AF"/>
    <w:rsid w:val="001E3C6A"/>
    <w:rsid w:val="001E4B67"/>
    <w:rsid w:val="001E54CB"/>
    <w:rsid w:val="00204F28"/>
    <w:rsid w:val="0020509C"/>
    <w:rsid w:val="0020522C"/>
    <w:rsid w:val="002100F8"/>
    <w:rsid w:val="00213EC6"/>
    <w:rsid w:val="00214B19"/>
    <w:rsid w:val="0022439B"/>
    <w:rsid w:val="002341AB"/>
    <w:rsid w:val="00236B7E"/>
    <w:rsid w:val="00241D07"/>
    <w:rsid w:val="00245737"/>
    <w:rsid w:val="00250324"/>
    <w:rsid w:val="00252633"/>
    <w:rsid w:val="00256C93"/>
    <w:rsid w:val="00261552"/>
    <w:rsid w:val="00263556"/>
    <w:rsid w:val="00264670"/>
    <w:rsid w:val="00265810"/>
    <w:rsid w:val="0027169A"/>
    <w:rsid w:val="00274248"/>
    <w:rsid w:val="00274B73"/>
    <w:rsid w:val="002760A2"/>
    <w:rsid w:val="00285994"/>
    <w:rsid w:val="00286C7A"/>
    <w:rsid w:val="00291478"/>
    <w:rsid w:val="0029411E"/>
    <w:rsid w:val="00295B69"/>
    <w:rsid w:val="00296DC2"/>
    <w:rsid w:val="002A767F"/>
    <w:rsid w:val="002A7C08"/>
    <w:rsid w:val="002B2FAF"/>
    <w:rsid w:val="002B4CB1"/>
    <w:rsid w:val="002C2663"/>
    <w:rsid w:val="002C2B77"/>
    <w:rsid w:val="002C6C42"/>
    <w:rsid w:val="002D14A1"/>
    <w:rsid w:val="002D2F66"/>
    <w:rsid w:val="002D3A05"/>
    <w:rsid w:val="002E4E90"/>
    <w:rsid w:val="002E7AF2"/>
    <w:rsid w:val="002F181A"/>
    <w:rsid w:val="002F2CA6"/>
    <w:rsid w:val="002F6F8C"/>
    <w:rsid w:val="00301457"/>
    <w:rsid w:val="003016F9"/>
    <w:rsid w:val="003100CB"/>
    <w:rsid w:val="003139C2"/>
    <w:rsid w:val="0031528B"/>
    <w:rsid w:val="00320211"/>
    <w:rsid w:val="00323236"/>
    <w:rsid w:val="00330A53"/>
    <w:rsid w:val="0033114E"/>
    <w:rsid w:val="00332B1C"/>
    <w:rsid w:val="00340B5B"/>
    <w:rsid w:val="003423F4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70C81"/>
    <w:rsid w:val="00371E76"/>
    <w:rsid w:val="00381443"/>
    <w:rsid w:val="00381FC4"/>
    <w:rsid w:val="00384CD1"/>
    <w:rsid w:val="00386910"/>
    <w:rsid w:val="00390383"/>
    <w:rsid w:val="00391A92"/>
    <w:rsid w:val="003A1EE9"/>
    <w:rsid w:val="003A69F1"/>
    <w:rsid w:val="003B7B86"/>
    <w:rsid w:val="003C5CC6"/>
    <w:rsid w:val="003D1505"/>
    <w:rsid w:val="003D1FCC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6F8F"/>
    <w:rsid w:val="004173D2"/>
    <w:rsid w:val="004258E3"/>
    <w:rsid w:val="00430890"/>
    <w:rsid w:val="004332DB"/>
    <w:rsid w:val="00433712"/>
    <w:rsid w:val="00436143"/>
    <w:rsid w:val="004503C4"/>
    <w:rsid w:val="00453C6A"/>
    <w:rsid w:val="004579EC"/>
    <w:rsid w:val="00464369"/>
    <w:rsid w:val="004649F7"/>
    <w:rsid w:val="00465BE6"/>
    <w:rsid w:val="00470B66"/>
    <w:rsid w:val="004730F6"/>
    <w:rsid w:val="00475365"/>
    <w:rsid w:val="00477524"/>
    <w:rsid w:val="00480269"/>
    <w:rsid w:val="0048123D"/>
    <w:rsid w:val="0048534C"/>
    <w:rsid w:val="004A6189"/>
    <w:rsid w:val="004B7520"/>
    <w:rsid w:val="004D23DA"/>
    <w:rsid w:val="004D45B9"/>
    <w:rsid w:val="004D7D08"/>
    <w:rsid w:val="004E62B5"/>
    <w:rsid w:val="005057BF"/>
    <w:rsid w:val="0051347D"/>
    <w:rsid w:val="005138A3"/>
    <w:rsid w:val="005312C1"/>
    <w:rsid w:val="005377CD"/>
    <w:rsid w:val="00547AA2"/>
    <w:rsid w:val="00547EF2"/>
    <w:rsid w:val="005818E9"/>
    <w:rsid w:val="00585A61"/>
    <w:rsid w:val="00587F1B"/>
    <w:rsid w:val="005A2EB3"/>
    <w:rsid w:val="005B4B30"/>
    <w:rsid w:val="005B51CD"/>
    <w:rsid w:val="005B5F83"/>
    <w:rsid w:val="005C13AA"/>
    <w:rsid w:val="005C1625"/>
    <w:rsid w:val="005D0514"/>
    <w:rsid w:val="005D1685"/>
    <w:rsid w:val="005D553C"/>
    <w:rsid w:val="005E4FCA"/>
    <w:rsid w:val="005E7EF8"/>
    <w:rsid w:val="005F0734"/>
    <w:rsid w:val="005F429F"/>
    <w:rsid w:val="005F7A24"/>
    <w:rsid w:val="006207AD"/>
    <w:rsid w:val="00623652"/>
    <w:rsid w:val="00623B86"/>
    <w:rsid w:val="0063011C"/>
    <w:rsid w:val="006310B4"/>
    <w:rsid w:val="00635F6E"/>
    <w:rsid w:val="00636028"/>
    <w:rsid w:val="00640D61"/>
    <w:rsid w:val="006416E5"/>
    <w:rsid w:val="00647C34"/>
    <w:rsid w:val="0065490A"/>
    <w:rsid w:val="00654A7E"/>
    <w:rsid w:val="00654A90"/>
    <w:rsid w:val="00655F64"/>
    <w:rsid w:val="00655F7B"/>
    <w:rsid w:val="0065713F"/>
    <w:rsid w:val="006572ED"/>
    <w:rsid w:val="00662204"/>
    <w:rsid w:val="0066583D"/>
    <w:rsid w:val="006679C1"/>
    <w:rsid w:val="006759CC"/>
    <w:rsid w:val="00675AAD"/>
    <w:rsid w:val="00675FF2"/>
    <w:rsid w:val="0068104B"/>
    <w:rsid w:val="0068273D"/>
    <w:rsid w:val="006829A1"/>
    <w:rsid w:val="00685145"/>
    <w:rsid w:val="00687856"/>
    <w:rsid w:val="00695BAC"/>
    <w:rsid w:val="0069651A"/>
    <w:rsid w:val="006B006E"/>
    <w:rsid w:val="006B3BE9"/>
    <w:rsid w:val="006B4440"/>
    <w:rsid w:val="006B44C2"/>
    <w:rsid w:val="006B537E"/>
    <w:rsid w:val="006C0E4C"/>
    <w:rsid w:val="006C14B3"/>
    <w:rsid w:val="006C6042"/>
    <w:rsid w:val="006D0C62"/>
    <w:rsid w:val="006D36C2"/>
    <w:rsid w:val="006D70C7"/>
    <w:rsid w:val="006E226D"/>
    <w:rsid w:val="006E4311"/>
    <w:rsid w:val="006E4D91"/>
    <w:rsid w:val="006E66BA"/>
    <w:rsid w:val="006F47FA"/>
    <w:rsid w:val="006F7A22"/>
    <w:rsid w:val="00700BCE"/>
    <w:rsid w:val="0070299C"/>
    <w:rsid w:val="00702E63"/>
    <w:rsid w:val="00703E84"/>
    <w:rsid w:val="00704105"/>
    <w:rsid w:val="00707CFB"/>
    <w:rsid w:val="00711EB0"/>
    <w:rsid w:val="00716980"/>
    <w:rsid w:val="007169E9"/>
    <w:rsid w:val="00721DF0"/>
    <w:rsid w:val="00722D5C"/>
    <w:rsid w:val="00731C58"/>
    <w:rsid w:val="007374BD"/>
    <w:rsid w:val="0074101F"/>
    <w:rsid w:val="00742E48"/>
    <w:rsid w:val="00750D65"/>
    <w:rsid w:val="0075290D"/>
    <w:rsid w:val="00754504"/>
    <w:rsid w:val="0076387A"/>
    <w:rsid w:val="00765966"/>
    <w:rsid w:val="007713E3"/>
    <w:rsid w:val="00771E62"/>
    <w:rsid w:val="00775A44"/>
    <w:rsid w:val="00777C1C"/>
    <w:rsid w:val="00777D68"/>
    <w:rsid w:val="00780A15"/>
    <w:rsid w:val="0078105A"/>
    <w:rsid w:val="00785DEE"/>
    <w:rsid w:val="00785E2C"/>
    <w:rsid w:val="00786FF1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E21C0"/>
    <w:rsid w:val="007E66C9"/>
    <w:rsid w:val="007F1639"/>
    <w:rsid w:val="007F2B31"/>
    <w:rsid w:val="007F5742"/>
    <w:rsid w:val="00801B5F"/>
    <w:rsid w:val="0081093D"/>
    <w:rsid w:val="008122B2"/>
    <w:rsid w:val="008144B9"/>
    <w:rsid w:val="00820474"/>
    <w:rsid w:val="00823ADA"/>
    <w:rsid w:val="00826F61"/>
    <w:rsid w:val="00832AFC"/>
    <w:rsid w:val="00834341"/>
    <w:rsid w:val="00837561"/>
    <w:rsid w:val="00837B86"/>
    <w:rsid w:val="00841973"/>
    <w:rsid w:val="00842698"/>
    <w:rsid w:val="00845BCF"/>
    <w:rsid w:val="00847DC5"/>
    <w:rsid w:val="00855D23"/>
    <w:rsid w:val="00860688"/>
    <w:rsid w:val="00862EED"/>
    <w:rsid w:val="008657E5"/>
    <w:rsid w:val="008710A6"/>
    <w:rsid w:val="00872A67"/>
    <w:rsid w:val="0087348C"/>
    <w:rsid w:val="0087443E"/>
    <w:rsid w:val="00875C67"/>
    <w:rsid w:val="008802C4"/>
    <w:rsid w:val="00881729"/>
    <w:rsid w:val="00884740"/>
    <w:rsid w:val="008A1579"/>
    <w:rsid w:val="008A77E8"/>
    <w:rsid w:val="008B4CF5"/>
    <w:rsid w:val="008B5B92"/>
    <w:rsid w:val="008B616D"/>
    <w:rsid w:val="008D016A"/>
    <w:rsid w:val="008D2A75"/>
    <w:rsid w:val="008D61F1"/>
    <w:rsid w:val="008D6D28"/>
    <w:rsid w:val="008E34CC"/>
    <w:rsid w:val="008F080D"/>
    <w:rsid w:val="008F13E0"/>
    <w:rsid w:val="008F1F28"/>
    <w:rsid w:val="008F253F"/>
    <w:rsid w:val="008F600D"/>
    <w:rsid w:val="00900517"/>
    <w:rsid w:val="00901365"/>
    <w:rsid w:val="0090469A"/>
    <w:rsid w:val="00905E83"/>
    <w:rsid w:val="00921EF4"/>
    <w:rsid w:val="009248B0"/>
    <w:rsid w:val="00932C38"/>
    <w:rsid w:val="00933BE5"/>
    <w:rsid w:val="00934588"/>
    <w:rsid w:val="009445DF"/>
    <w:rsid w:val="00957E0D"/>
    <w:rsid w:val="0096782C"/>
    <w:rsid w:val="00967862"/>
    <w:rsid w:val="00972CA0"/>
    <w:rsid w:val="00973FE6"/>
    <w:rsid w:val="00980E0B"/>
    <w:rsid w:val="00984E4B"/>
    <w:rsid w:val="00996A6F"/>
    <w:rsid w:val="009B40A9"/>
    <w:rsid w:val="009B6D18"/>
    <w:rsid w:val="009E1DCD"/>
    <w:rsid w:val="009F2683"/>
    <w:rsid w:val="009F3E00"/>
    <w:rsid w:val="009F5617"/>
    <w:rsid w:val="00A028FB"/>
    <w:rsid w:val="00A0643B"/>
    <w:rsid w:val="00A07349"/>
    <w:rsid w:val="00A130D7"/>
    <w:rsid w:val="00A13D13"/>
    <w:rsid w:val="00A15063"/>
    <w:rsid w:val="00A17E18"/>
    <w:rsid w:val="00A22FC1"/>
    <w:rsid w:val="00A25169"/>
    <w:rsid w:val="00A3591E"/>
    <w:rsid w:val="00A35E81"/>
    <w:rsid w:val="00A361C3"/>
    <w:rsid w:val="00A44C1E"/>
    <w:rsid w:val="00A5053F"/>
    <w:rsid w:val="00A549AA"/>
    <w:rsid w:val="00A624DB"/>
    <w:rsid w:val="00A63D1C"/>
    <w:rsid w:val="00A67CA4"/>
    <w:rsid w:val="00A72766"/>
    <w:rsid w:val="00A7349B"/>
    <w:rsid w:val="00A74DDD"/>
    <w:rsid w:val="00A81FF6"/>
    <w:rsid w:val="00A85589"/>
    <w:rsid w:val="00A8653B"/>
    <w:rsid w:val="00A86CD3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EE5"/>
    <w:rsid w:val="00AD4105"/>
    <w:rsid w:val="00AD4219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873"/>
    <w:rsid w:val="00B17B3E"/>
    <w:rsid w:val="00B278E4"/>
    <w:rsid w:val="00B30FC3"/>
    <w:rsid w:val="00B31EDD"/>
    <w:rsid w:val="00B459A1"/>
    <w:rsid w:val="00B54F74"/>
    <w:rsid w:val="00B608B2"/>
    <w:rsid w:val="00B64C8E"/>
    <w:rsid w:val="00B64CDC"/>
    <w:rsid w:val="00B721AF"/>
    <w:rsid w:val="00B7230B"/>
    <w:rsid w:val="00B7331B"/>
    <w:rsid w:val="00B840C3"/>
    <w:rsid w:val="00B84B22"/>
    <w:rsid w:val="00B8731D"/>
    <w:rsid w:val="00B91EFD"/>
    <w:rsid w:val="00BA6FBD"/>
    <w:rsid w:val="00BB06F5"/>
    <w:rsid w:val="00BB0B81"/>
    <w:rsid w:val="00BC0405"/>
    <w:rsid w:val="00BC056A"/>
    <w:rsid w:val="00BC1DEB"/>
    <w:rsid w:val="00BD3408"/>
    <w:rsid w:val="00BE084F"/>
    <w:rsid w:val="00BE196E"/>
    <w:rsid w:val="00BE2DAA"/>
    <w:rsid w:val="00BE645B"/>
    <w:rsid w:val="00BF0205"/>
    <w:rsid w:val="00BF763F"/>
    <w:rsid w:val="00C0398F"/>
    <w:rsid w:val="00C115CE"/>
    <w:rsid w:val="00C176EE"/>
    <w:rsid w:val="00C17D35"/>
    <w:rsid w:val="00C20609"/>
    <w:rsid w:val="00C219F7"/>
    <w:rsid w:val="00C22B53"/>
    <w:rsid w:val="00C23F10"/>
    <w:rsid w:val="00C247BE"/>
    <w:rsid w:val="00C365F4"/>
    <w:rsid w:val="00C40105"/>
    <w:rsid w:val="00C43549"/>
    <w:rsid w:val="00C4414E"/>
    <w:rsid w:val="00C503FE"/>
    <w:rsid w:val="00C552EC"/>
    <w:rsid w:val="00C63D09"/>
    <w:rsid w:val="00C81BC6"/>
    <w:rsid w:val="00C932C0"/>
    <w:rsid w:val="00C94C59"/>
    <w:rsid w:val="00C97F2A"/>
    <w:rsid w:val="00CA480D"/>
    <w:rsid w:val="00CA6D7E"/>
    <w:rsid w:val="00CB0B71"/>
    <w:rsid w:val="00CB3E12"/>
    <w:rsid w:val="00CB617E"/>
    <w:rsid w:val="00CB6B74"/>
    <w:rsid w:val="00CB7DB9"/>
    <w:rsid w:val="00CC070A"/>
    <w:rsid w:val="00CC41CF"/>
    <w:rsid w:val="00CD63DD"/>
    <w:rsid w:val="00CD7102"/>
    <w:rsid w:val="00CE1FD4"/>
    <w:rsid w:val="00CE2E3F"/>
    <w:rsid w:val="00CE6ACC"/>
    <w:rsid w:val="00CE771C"/>
    <w:rsid w:val="00CF044A"/>
    <w:rsid w:val="00CF3764"/>
    <w:rsid w:val="00D00202"/>
    <w:rsid w:val="00D01965"/>
    <w:rsid w:val="00D07023"/>
    <w:rsid w:val="00D072CB"/>
    <w:rsid w:val="00D14B5B"/>
    <w:rsid w:val="00D25A0F"/>
    <w:rsid w:val="00D35B47"/>
    <w:rsid w:val="00D411A5"/>
    <w:rsid w:val="00D41F07"/>
    <w:rsid w:val="00D4656B"/>
    <w:rsid w:val="00D5156F"/>
    <w:rsid w:val="00D51A9F"/>
    <w:rsid w:val="00D5240A"/>
    <w:rsid w:val="00D56417"/>
    <w:rsid w:val="00D57B10"/>
    <w:rsid w:val="00D63507"/>
    <w:rsid w:val="00D64E46"/>
    <w:rsid w:val="00D7571E"/>
    <w:rsid w:val="00D76675"/>
    <w:rsid w:val="00D86708"/>
    <w:rsid w:val="00D86BAD"/>
    <w:rsid w:val="00D909B0"/>
    <w:rsid w:val="00D92EBA"/>
    <w:rsid w:val="00D93387"/>
    <w:rsid w:val="00DA11F6"/>
    <w:rsid w:val="00DA50FA"/>
    <w:rsid w:val="00DA5E57"/>
    <w:rsid w:val="00DA7383"/>
    <w:rsid w:val="00DA793D"/>
    <w:rsid w:val="00DB34C4"/>
    <w:rsid w:val="00DB461D"/>
    <w:rsid w:val="00DB50CE"/>
    <w:rsid w:val="00DC1B29"/>
    <w:rsid w:val="00DC554B"/>
    <w:rsid w:val="00DC6EB6"/>
    <w:rsid w:val="00DD4532"/>
    <w:rsid w:val="00DD6939"/>
    <w:rsid w:val="00DD6BB9"/>
    <w:rsid w:val="00DD7501"/>
    <w:rsid w:val="00DF01C7"/>
    <w:rsid w:val="00DF7527"/>
    <w:rsid w:val="00E10BDA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51D56"/>
    <w:rsid w:val="00E538D6"/>
    <w:rsid w:val="00E5771B"/>
    <w:rsid w:val="00E71CAC"/>
    <w:rsid w:val="00E72FA8"/>
    <w:rsid w:val="00E82854"/>
    <w:rsid w:val="00E92DBB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D58B0"/>
    <w:rsid w:val="00EE1EEE"/>
    <w:rsid w:val="00EE2878"/>
    <w:rsid w:val="00EE54C4"/>
    <w:rsid w:val="00EF0B66"/>
    <w:rsid w:val="00EF32C5"/>
    <w:rsid w:val="00EF6812"/>
    <w:rsid w:val="00EF7B69"/>
    <w:rsid w:val="00F017DE"/>
    <w:rsid w:val="00F04D2F"/>
    <w:rsid w:val="00F0523B"/>
    <w:rsid w:val="00F069CB"/>
    <w:rsid w:val="00F1591C"/>
    <w:rsid w:val="00F172A5"/>
    <w:rsid w:val="00F20F31"/>
    <w:rsid w:val="00F23B4E"/>
    <w:rsid w:val="00F26F6B"/>
    <w:rsid w:val="00F33764"/>
    <w:rsid w:val="00F408F1"/>
    <w:rsid w:val="00F43A16"/>
    <w:rsid w:val="00F43CAF"/>
    <w:rsid w:val="00F72E3F"/>
    <w:rsid w:val="00F73EFF"/>
    <w:rsid w:val="00F754DB"/>
    <w:rsid w:val="00F77C05"/>
    <w:rsid w:val="00F838A7"/>
    <w:rsid w:val="00F838AA"/>
    <w:rsid w:val="00F903A9"/>
    <w:rsid w:val="00F90AE1"/>
    <w:rsid w:val="00F9183D"/>
    <w:rsid w:val="00F971E4"/>
    <w:rsid w:val="00FA1797"/>
    <w:rsid w:val="00FA7E44"/>
    <w:rsid w:val="00FA7FB6"/>
    <w:rsid w:val="00FB0575"/>
    <w:rsid w:val="00FB11C9"/>
    <w:rsid w:val="00FB2ADD"/>
    <w:rsid w:val="00FB48EC"/>
    <w:rsid w:val="00FC1550"/>
    <w:rsid w:val="00FC286E"/>
    <w:rsid w:val="00FC2BF6"/>
    <w:rsid w:val="00FC3F5E"/>
    <w:rsid w:val="00FC7544"/>
    <w:rsid w:val="00FD0314"/>
    <w:rsid w:val="00FD51F0"/>
    <w:rsid w:val="00FD5A33"/>
    <w:rsid w:val="00FD712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20F3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F20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王文广</cp:lastModifiedBy>
  <cp:revision>9</cp:revision>
  <dcterms:created xsi:type="dcterms:W3CDTF">2021-03-08T11:04:00Z</dcterms:created>
  <dcterms:modified xsi:type="dcterms:W3CDTF">2021-03-10T10:37:00Z</dcterms:modified>
</cp:coreProperties>
</file>